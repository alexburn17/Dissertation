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C4326" w14:textId="77777777" w:rsidR="00F7769C" w:rsidRDefault="00F7769C" w:rsidP="00F7769C">
      <w:pPr>
        <w:spacing w:before="1"/>
        <w:jc w:val="center"/>
        <w:rPr>
          <w:rFonts w:ascii="Arial"/>
          <w:w w:val="135"/>
          <w:sz w:val="36"/>
        </w:rPr>
      </w:pPr>
      <w:r>
        <w:rPr>
          <w:rFonts w:ascii="Arial"/>
          <w:w w:val="135"/>
          <w:sz w:val="36"/>
        </w:rPr>
        <w:t>Department of Biology</w:t>
      </w:r>
    </w:p>
    <w:p w14:paraId="5248C81E" w14:textId="77777777" w:rsidR="00F7769C" w:rsidRDefault="00F7769C" w:rsidP="00F7769C">
      <w:pPr>
        <w:spacing w:before="1"/>
        <w:jc w:val="center"/>
        <w:rPr>
          <w:rFonts w:ascii="Arial"/>
          <w:w w:val="135"/>
          <w:sz w:val="36"/>
        </w:rPr>
      </w:pPr>
      <w:r>
        <w:rPr>
          <w:rFonts w:ascii="Arial"/>
          <w:w w:val="135"/>
          <w:sz w:val="36"/>
        </w:rPr>
        <w:t>University of Vermont</w:t>
      </w:r>
    </w:p>
    <w:p w14:paraId="4D321365" w14:textId="6C537B29" w:rsidR="00F7769C" w:rsidRDefault="00F7769C" w:rsidP="00F7769C">
      <w:pPr>
        <w:spacing w:before="1"/>
        <w:jc w:val="center"/>
        <w:rPr>
          <w:rFonts w:ascii="Arial"/>
          <w:w w:val="135"/>
          <w:sz w:val="36"/>
        </w:rPr>
      </w:pPr>
      <w:r>
        <w:rPr>
          <w:rFonts w:ascii="Arial"/>
          <w:w w:val="135"/>
          <w:sz w:val="36"/>
        </w:rPr>
        <w:t xml:space="preserve"> Undergraduate Research Proposal</w:t>
      </w:r>
    </w:p>
    <w:p w14:paraId="151EE422" w14:textId="4B64053C" w:rsidR="00F7769C" w:rsidRPr="00014148" w:rsidRDefault="00F7769C" w:rsidP="00F7769C">
      <w:pPr>
        <w:spacing w:before="1"/>
        <w:jc w:val="center"/>
        <w:rPr>
          <w:rFonts w:ascii="Calibri" w:hAnsi="Calibri"/>
          <w:w w:val="135"/>
          <w:sz w:val="24"/>
          <w:szCs w:val="24"/>
        </w:rPr>
      </w:pPr>
      <w:r>
        <w:rPr>
          <w:rFonts w:ascii="Calibri" w:hAnsi="Calibri"/>
          <w:w w:val="135"/>
          <w:sz w:val="24"/>
          <w:szCs w:val="24"/>
        </w:rPr>
        <w:t>BIOL 197 (Fall)/198</w:t>
      </w:r>
      <w:r w:rsidRPr="00014148">
        <w:rPr>
          <w:rFonts w:ascii="Calibri" w:hAnsi="Calibri"/>
          <w:w w:val="135"/>
          <w:sz w:val="24"/>
          <w:szCs w:val="24"/>
        </w:rPr>
        <w:t xml:space="preserve"> (Spring)</w:t>
      </w:r>
    </w:p>
    <w:p w14:paraId="5D22A90B" w14:textId="58A80B09" w:rsidR="00F7769C" w:rsidRPr="00014148" w:rsidRDefault="001F69F8" w:rsidP="00F7769C">
      <w:pPr>
        <w:pStyle w:val="BodyText"/>
        <w:tabs>
          <w:tab w:val="left" w:pos="2312"/>
          <w:tab w:val="left" w:pos="4112"/>
        </w:tabs>
        <w:spacing w:before="48"/>
        <w:ind w:left="0"/>
        <w:rPr>
          <w:rFonts w:ascii="Calibri" w:hAnsi="Calibri"/>
          <w:color w:val="272629"/>
          <w:spacing w:val="-1"/>
          <w:position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155A40" wp14:editId="1E525C34">
                <wp:simplePos x="0" y="0"/>
                <wp:positionH relativeFrom="column">
                  <wp:posOffset>-27305</wp:posOffset>
                </wp:positionH>
                <wp:positionV relativeFrom="paragraph">
                  <wp:posOffset>210185</wp:posOffset>
                </wp:positionV>
                <wp:extent cx="5937250" cy="45720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6B82E" w14:textId="45E19D06" w:rsidR="00B636D9" w:rsidRDefault="00B636D9" w:rsidP="00F7769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PROJECT TITLE: A survey and correlational study of tracheal mites and </w:t>
                            </w:r>
                            <w:proofErr w:type="spellStart"/>
                            <w:r>
                              <w:t>microsporidians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bumble bee</w:t>
                            </w:r>
                            <w:proofErr w:type="gramEnd"/>
                            <w:r>
                              <w:t xml:space="preserve"> populations of Northern Vermont.</w:t>
                            </w:r>
                          </w:p>
                          <w:p w14:paraId="28CF8D60" w14:textId="77777777" w:rsidR="00B636D9" w:rsidRDefault="00B636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-2.1pt;margin-top:16.55pt;width:467.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" filled="f" stroked="f">
                <v:path arrowok="t"/>
                <v:textbox>
                  <w:txbxContent>
                    <w:p w14:paraId="0EA6B82E" w14:textId="45E19D06" w:rsidR="0036090B" w:rsidRDefault="0036090B" w:rsidP="00F7769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PROJECT TITLE: A survey and correlational study of tracheal mites and microsporidians in bumble bee populations of Northern Vermont.</w:t>
                      </w:r>
                    </w:p>
                    <w:p w14:paraId="28CF8D60" w14:textId="77777777" w:rsidR="0036090B" w:rsidRDefault="0036090B"/>
                  </w:txbxContent>
                </v:textbox>
                <w10:wrap type="square"/>
              </v:shape>
            </w:pict>
          </mc:Fallback>
        </mc:AlternateContent>
      </w:r>
    </w:p>
    <w:p w14:paraId="4AEF414E" w14:textId="77777777" w:rsidR="00441768" w:rsidRPr="0016129E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  <w:r w:rsidRPr="0016129E">
        <w:rPr>
          <w:rFonts w:asciiTheme="minorHAnsi" w:hAnsiTheme="minorHAnsi"/>
          <w:color w:val="272629"/>
          <w:spacing w:val="-1"/>
          <w:position w:val="2"/>
        </w:rPr>
        <w:t>STUDENT INFORMATION</w:t>
      </w:r>
    </w:p>
    <w:p w14:paraId="57A93C74" w14:textId="35CED15E" w:rsidR="00441768" w:rsidRPr="0016129E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  <w:r w:rsidRPr="0016129E">
        <w:rPr>
          <w:rFonts w:asciiTheme="minorHAnsi" w:hAnsiTheme="minorHAnsi"/>
          <w:color w:val="272629"/>
          <w:spacing w:val="-1"/>
          <w:position w:val="2"/>
        </w:rPr>
        <w:t>NAME</w:t>
      </w:r>
      <w:r w:rsidR="00F70DF0">
        <w:rPr>
          <w:rFonts w:asciiTheme="minorHAnsi" w:hAnsiTheme="minorHAnsi"/>
          <w:color w:val="272629"/>
          <w:spacing w:val="-1"/>
          <w:position w:val="2"/>
        </w:rPr>
        <w:t xml:space="preserve"> </w:t>
      </w:r>
      <w:r w:rsidR="00F70DF0" w:rsidRPr="00F70DF0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      Phillip Alexander Burnha</w:t>
      </w:r>
      <w:r w:rsidR="00F70DF0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m                              </w:t>
      </w:r>
      <w:r w:rsidRPr="0016129E">
        <w:rPr>
          <w:rFonts w:asciiTheme="minorHAnsi" w:hAnsiTheme="minorHAnsi"/>
          <w:color w:val="272629"/>
          <w:spacing w:val="-1"/>
          <w:position w:val="2"/>
        </w:rPr>
        <w:t xml:space="preserve"> e-mail  </w:t>
      </w:r>
      <w:r w:rsidR="00221919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    </w:t>
      </w:r>
      <w:r w:rsidR="00221919" w:rsidRPr="00026827">
        <w:rPr>
          <w:rFonts w:asciiTheme="minorHAnsi" w:hAnsiTheme="minorHAnsi"/>
          <w:color w:val="272629"/>
          <w:spacing w:val="-1"/>
          <w:position w:val="2"/>
          <w:u w:val="single"/>
        </w:rPr>
        <w:t>alexburn17@gmail.com</w:t>
      </w:r>
      <w:r w:rsidR="00221919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 </w:t>
      </w:r>
    </w:p>
    <w:p w14:paraId="1281164B" w14:textId="7E4F7DA2" w:rsidR="00441768" w:rsidRPr="0016129E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  <w:r w:rsidRPr="0016129E">
        <w:rPr>
          <w:rFonts w:asciiTheme="minorHAnsi" w:hAnsiTheme="minorHAnsi"/>
          <w:color w:val="272629"/>
          <w:spacing w:val="-1"/>
          <w:position w:val="2"/>
        </w:rPr>
        <w:t>NETID</w:t>
      </w:r>
      <w:r w:rsidR="00026827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</w:t>
      </w:r>
      <w:proofErr w:type="spellStart"/>
      <w:r w:rsidR="00026827">
        <w:rPr>
          <w:rFonts w:asciiTheme="minorHAnsi" w:hAnsiTheme="minorHAnsi"/>
          <w:color w:val="272629"/>
          <w:spacing w:val="-1"/>
          <w:position w:val="2"/>
          <w:u w:val="single"/>
        </w:rPr>
        <w:t>pburnham</w:t>
      </w:r>
      <w:proofErr w:type="spellEnd"/>
      <w:r w:rsidR="00026827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</w:t>
      </w:r>
      <w:r w:rsidRPr="0016129E">
        <w:rPr>
          <w:rFonts w:asciiTheme="minorHAnsi" w:hAnsiTheme="minorHAnsi"/>
          <w:color w:val="272629"/>
          <w:spacing w:val="-1"/>
          <w:position w:val="2"/>
        </w:rPr>
        <w:t xml:space="preserve">     STUDENT ID #</w:t>
      </w:r>
      <w:r w:rsidR="00026827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        955954759     </w:t>
      </w:r>
      <w:r w:rsidRPr="0016129E">
        <w:rPr>
          <w:rFonts w:asciiTheme="minorHAnsi" w:hAnsiTheme="minorHAnsi"/>
          <w:color w:val="272629"/>
          <w:spacing w:val="-1"/>
          <w:position w:val="2"/>
        </w:rPr>
        <w:t xml:space="preserve"> </w:t>
      </w:r>
      <w:bookmarkStart w:id="0" w:name="192_cover_sheet"/>
      <w:bookmarkEnd w:id="0"/>
      <w:r w:rsidRPr="0016129E">
        <w:rPr>
          <w:rFonts w:asciiTheme="minorHAnsi" w:hAnsiTheme="minorHAnsi"/>
          <w:color w:val="272629"/>
          <w:spacing w:val="-1"/>
          <w:position w:val="2"/>
        </w:rPr>
        <w:t>MAJOR</w:t>
      </w:r>
      <w:r w:rsidR="00026827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         Biological Science        </w:t>
      </w:r>
      <w:r w:rsidRPr="0016129E">
        <w:rPr>
          <w:rFonts w:asciiTheme="minorHAnsi" w:hAnsiTheme="minorHAnsi"/>
          <w:color w:val="272629"/>
          <w:spacing w:val="-1"/>
          <w:position w:val="2"/>
        </w:rPr>
        <w:t xml:space="preserve"> EXPECTED GRADUATION MONTH/YEAR </w:t>
      </w:r>
      <w:r w:rsidR="00F70DF0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 2017       </w:t>
      </w:r>
      <w:r w:rsidRPr="0016129E">
        <w:rPr>
          <w:rFonts w:asciiTheme="minorHAnsi" w:hAnsiTheme="minorHAnsi"/>
          <w:color w:val="272629"/>
          <w:spacing w:val="-1"/>
          <w:position w:val="2"/>
        </w:rPr>
        <w:t>ACADEMIC ADVISOR</w:t>
      </w:r>
      <w:r w:rsidR="00026827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 Dr. C. Kilpatrick      </w:t>
      </w:r>
    </w:p>
    <w:p w14:paraId="7D410127" w14:textId="77777777" w:rsidR="00441768" w:rsidRPr="0016129E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</w:p>
    <w:p w14:paraId="41D62111" w14:textId="77777777" w:rsidR="00441768" w:rsidRPr="0016129E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  <w:r w:rsidRPr="0016129E">
        <w:rPr>
          <w:rFonts w:asciiTheme="minorHAnsi" w:hAnsiTheme="minorHAnsi"/>
          <w:color w:val="272629"/>
          <w:spacing w:val="-1"/>
          <w:position w:val="2"/>
        </w:rPr>
        <w:t>FACULTY RESEARCH ADVISOR INFORMATION</w:t>
      </w:r>
    </w:p>
    <w:p w14:paraId="4EBF523B" w14:textId="7E032835" w:rsidR="00441768" w:rsidRPr="0016129E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  <w:r w:rsidRPr="00DD67C7">
        <w:rPr>
          <w:rFonts w:asciiTheme="minorHAnsi" w:hAnsiTheme="minorHAnsi"/>
          <w:color w:val="272629"/>
          <w:spacing w:val="-1"/>
          <w:position w:val="2"/>
        </w:rPr>
        <w:t>NAME</w:t>
      </w:r>
      <w:r w:rsidR="00026827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               Dr. Alison K. Brody                                      </w:t>
      </w:r>
      <w:r w:rsidRPr="00026827">
        <w:rPr>
          <w:rFonts w:asciiTheme="minorHAnsi" w:hAnsiTheme="minorHAnsi"/>
          <w:color w:val="272629"/>
          <w:spacing w:val="-1"/>
          <w:position w:val="2"/>
        </w:rPr>
        <w:t>e</w:t>
      </w:r>
      <w:r w:rsidRPr="0016129E">
        <w:rPr>
          <w:rFonts w:asciiTheme="minorHAnsi" w:hAnsiTheme="minorHAnsi"/>
          <w:color w:val="272629"/>
          <w:spacing w:val="-1"/>
          <w:position w:val="2"/>
        </w:rPr>
        <w:t xml:space="preserve">-mail </w:t>
      </w:r>
      <w:r w:rsidR="00026827">
        <w:rPr>
          <w:rFonts w:asciiTheme="minorHAnsi" w:hAnsiTheme="minorHAnsi"/>
          <w:color w:val="272629"/>
          <w:spacing w:val="-1"/>
          <w:position w:val="2"/>
        </w:rPr>
        <w:t xml:space="preserve">       </w:t>
      </w:r>
      <w:r w:rsidR="00026827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 </w:t>
      </w:r>
      <w:r w:rsidR="00026827" w:rsidRPr="00026827">
        <w:rPr>
          <w:rFonts w:asciiTheme="minorHAnsi" w:hAnsiTheme="minorHAnsi"/>
          <w:color w:val="272629"/>
          <w:spacing w:val="-1"/>
          <w:position w:val="2"/>
          <w:u w:val="single"/>
        </w:rPr>
        <w:t>akbrody@uvm.edu</w:t>
      </w:r>
      <w:r w:rsidR="00026827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      </w:t>
      </w:r>
    </w:p>
    <w:p w14:paraId="1CC27F19" w14:textId="57B8CAB7" w:rsidR="00441768" w:rsidRPr="0016129E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  <w:r w:rsidRPr="0016129E">
        <w:rPr>
          <w:rFonts w:asciiTheme="minorHAnsi" w:hAnsiTheme="minorHAnsi"/>
          <w:color w:val="272629"/>
          <w:spacing w:val="-1"/>
          <w:position w:val="2"/>
        </w:rPr>
        <w:t>DEPARTMENT</w:t>
      </w:r>
      <w:r w:rsidR="00026827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    Biology             </w:t>
      </w:r>
      <w:r w:rsidRPr="0016129E">
        <w:rPr>
          <w:rFonts w:asciiTheme="minorHAnsi" w:hAnsiTheme="minorHAnsi"/>
          <w:color w:val="272629"/>
          <w:spacing w:val="-1"/>
          <w:position w:val="2"/>
        </w:rPr>
        <w:t xml:space="preserve"> </w:t>
      </w:r>
    </w:p>
    <w:p w14:paraId="6C929781" w14:textId="77777777" w:rsidR="00441768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</w:p>
    <w:p w14:paraId="4ECB1D42" w14:textId="77777777" w:rsidR="00441768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  <w:r>
        <w:rPr>
          <w:rFonts w:asciiTheme="minorHAnsi" w:hAnsiTheme="minorHAnsi"/>
          <w:color w:val="272629"/>
          <w:spacing w:val="-1"/>
          <w:position w:val="2"/>
        </w:rPr>
        <w:t>DEADLINE FOR STUDENT TO SUBMIT FINAL PAPER TO ADVISOR______________________</w:t>
      </w:r>
    </w:p>
    <w:p w14:paraId="612E4E4F" w14:textId="77777777" w:rsidR="00441768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color w:val="272629"/>
          <w:spacing w:val="-1"/>
          <w:position w:val="2"/>
        </w:rPr>
        <w:t xml:space="preserve">Note final grade is due to Biology Department Research Coordinator by </w:t>
      </w:r>
      <w:r>
        <w:rPr>
          <w:rFonts w:asciiTheme="minorHAnsi" w:hAnsiTheme="minorHAnsi"/>
          <w:u w:val="single"/>
        </w:rPr>
        <w:t>Wed, Dec 9 2015 (Fall) Wed, May 4, 2016 (Spring)</w:t>
      </w:r>
    </w:p>
    <w:p w14:paraId="487F04AA" w14:textId="77777777" w:rsidR="00441768" w:rsidRPr="0016129E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</w:p>
    <w:p w14:paraId="4BE2D10A" w14:textId="5071BDBC" w:rsidR="00441768" w:rsidRPr="00026827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  <w:u w:val="single"/>
        </w:rPr>
      </w:pPr>
      <w:r w:rsidRPr="0016129E">
        <w:rPr>
          <w:rFonts w:asciiTheme="minorHAnsi" w:hAnsiTheme="minorHAnsi"/>
          <w:color w:val="272629"/>
          <w:spacing w:val="-1"/>
          <w:position w:val="2"/>
        </w:rPr>
        <w:t>COURSE INFORMATION</w:t>
      </w:r>
      <w:r>
        <w:rPr>
          <w:rFonts w:asciiTheme="minorHAnsi" w:hAnsiTheme="minorHAnsi"/>
          <w:color w:val="272629"/>
          <w:spacing w:val="-1"/>
          <w:position w:val="2"/>
        </w:rPr>
        <w:t xml:space="preserve">: </w:t>
      </w:r>
      <w:r w:rsidRPr="0016129E">
        <w:rPr>
          <w:rFonts w:asciiTheme="minorHAnsi" w:hAnsiTheme="minorHAnsi"/>
          <w:color w:val="272629"/>
          <w:spacing w:val="-1"/>
          <w:position w:val="2"/>
        </w:rPr>
        <w:t>CREDITS (3 or 6): FALL</w:t>
      </w:r>
      <w:r w:rsidR="00026827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    3      </w:t>
      </w:r>
      <w:r w:rsidRPr="0016129E">
        <w:rPr>
          <w:rFonts w:asciiTheme="minorHAnsi" w:hAnsiTheme="minorHAnsi"/>
          <w:color w:val="272629"/>
          <w:spacing w:val="-1"/>
          <w:position w:val="2"/>
        </w:rPr>
        <w:t>SPRING</w:t>
      </w:r>
      <w:r w:rsidR="00026827">
        <w:rPr>
          <w:rFonts w:asciiTheme="minorHAnsi" w:hAnsiTheme="minorHAnsi"/>
          <w:color w:val="272629"/>
          <w:spacing w:val="-1"/>
          <w:position w:val="2"/>
          <w:u w:val="single"/>
        </w:rPr>
        <w:t xml:space="preserve">       3       </w:t>
      </w:r>
    </w:p>
    <w:p w14:paraId="577A39F5" w14:textId="77777777" w:rsidR="00441768" w:rsidRPr="00C14FEE" w:rsidRDefault="00441768" w:rsidP="00441768">
      <w:pPr>
        <w:pStyle w:val="BodyText"/>
        <w:tabs>
          <w:tab w:val="left" w:pos="180"/>
        </w:tabs>
        <w:spacing w:before="99" w:line="281" w:lineRule="exact"/>
        <w:ind w:left="0"/>
        <w:rPr>
          <w:rFonts w:asciiTheme="minorHAnsi" w:hAnsiTheme="minorHAnsi"/>
          <w:color w:val="272629"/>
          <w:spacing w:val="-1"/>
          <w:position w:val="2"/>
          <w:sz w:val="20"/>
          <w:szCs w:val="20"/>
        </w:rPr>
      </w:pPr>
      <w:r w:rsidRPr="00C14FEE">
        <w:rPr>
          <w:rFonts w:asciiTheme="minorHAnsi" w:hAnsiTheme="minorHAnsi"/>
          <w:color w:val="272629"/>
          <w:spacing w:val="-1"/>
          <w:position w:val="2"/>
          <w:sz w:val="20"/>
          <w:szCs w:val="20"/>
        </w:rPr>
        <w:t>Each credit requires a minimum of 40 hours. For example, 3 credits require a minimum of 120 hours, or at least 8 hours per week during a 15-week semester or 10 hours per week during 12 weeks in the summer.</w:t>
      </w:r>
    </w:p>
    <w:p w14:paraId="4E59E044" w14:textId="77777777" w:rsidR="00441768" w:rsidRPr="00C14FEE" w:rsidRDefault="00441768" w:rsidP="00441768">
      <w:pPr>
        <w:pStyle w:val="BodyText"/>
        <w:tabs>
          <w:tab w:val="left" w:pos="180"/>
        </w:tabs>
        <w:spacing w:before="99" w:line="281" w:lineRule="exact"/>
        <w:ind w:left="0"/>
        <w:rPr>
          <w:rFonts w:asciiTheme="minorHAnsi" w:hAnsiTheme="minorHAnsi"/>
          <w:color w:val="272629"/>
          <w:spacing w:val="-1"/>
          <w:position w:val="2"/>
          <w:sz w:val="20"/>
          <w:szCs w:val="20"/>
        </w:rPr>
      </w:pPr>
      <w:r w:rsidRPr="00C14FEE">
        <w:rPr>
          <w:rFonts w:asciiTheme="minorHAnsi" w:hAnsiTheme="minorHAnsi"/>
          <w:color w:val="272629"/>
          <w:spacing w:val="-1"/>
          <w:position w:val="2"/>
          <w:sz w:val="20"/>
          <w:szCs w:val="20"/>
        </w:rPr>
        <w:t>Do you plan to use 6  credits of research toward required advanced courses for the BS  in Biological Science or Zoology?</w:t>
      </w:r>
      <w:r w:rsidRPr="00C14FEE">
        <w:rPr>
          <w:rFonts w:asciiTheme="minorHAnsi" w:hAnsiTheme="minorHAnsi"/>
          <w:color w:val="272629"/>
          <w:spacing w:val="-1"/>
          <w:position w:val="2"/>
          <w:sz w:val="20"/>
          <w:szCs w:val="20"/>
        </w:rPr>
        <w:tab/>
      </w:r>
      <w:r w:rsidRPr="00026827">
        <w:rPr>
          <w:rFonts w:asciiTheme="minorHAnsi" w:hAnsiTheme="minorHAnsi"/>
          <w:b/>
          <w:color w:val="272629"/>
          <w:spacing w:val="-1"/>
          <w:position w:val="2"/>
          <w:sz w:val="20"/>
          <w:szCs w:val="20"/>
          <w:u w:val="single"/>
        </w:rPr>
        <w:t>Yes</w:t>
      </w:r>
      <w:r w:rsidRPr="00C14FEE">
        <w:rPr>
          <w:rFonts w:asciiTheme="minorHAnsi" w:hAnsiTheme="minorHAnsi"/>
          <w:color w:val="272629"/>
          <w:spacing w:val="-1"/>
          <w:position w:val="2"/>
          <w:sz w:val="20"/>
          <w:szCs w:val="20"/>
        </w:rPr>
        <w:tab/>
        <w:t>No</w:t>
      </w:r>
    </w:p>
    <w:p w14:paraId="68FD7E2C" w14:textId="77777777" w:rsidR="00441768" w:rsidRPr="0016129E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</w:p>
    <w:p w14:paraId="5FDE4648" w14:textId="77777777" w:rsidR="00441768" w:rsidRPr="0016129E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  <w:r w:rsidRPr="0016129E">
        <w:rPr>
          <w:rFonts w:asciiTheme="minorHAnsi" w:hAnsiTheme="minorHAnsi"/>
          <w:color w:val="272629"/>
          <w:spacing w:val="-1"/>
          <w:position w:val="2"/>
        </w:rPr>
        <w:t>ELECTRONIC SIGNATURES</w:t>
      </w:r>
    </w:p>
    <w:p w14:paraId="6D3B325D" w14:textId="77777777" w:rsidR="00441768" w:rsidRPr="0016129E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  <w:r w:rsidRPr="0016129E">
        <w:rPr>
          <w:rFonts w:asciiTheme="minorHAnsi" w:hAnsiTheme="minorHAnsi"/>
          <w:color w:val="272629"/>
          <w:spacing w:val="-1"/>
          <w:position w:val="2"/>
        </w:rPr>
        <w:t>I have read the Instructions to Students sheet and understand the deadlines and duties required for students enrolled in BIOL 197/198.</w:t>
      </w:r>
    </w:p>
    <w:p w14:paraId="09D869A7" w14:textId="77777777" w:rsidR="00441768" w:rsidRPr="00014148" w:rsidRDefault="00441768" w:rsidP="00F7769C">
      <w:pPr>
        <w:pStyle w:val="BodyText"/>
        <w:tabs>
          <w:tab w:val="left" w:pos="2312"/>
          <w:tab w:val="left" w:pos="4112"/>
        </w:tabs>
        <w:spacing w:before="48"/>
        <w:ind w:left="0"/>
        <w:rPr>
          <w:rFonts w:ascii="Calibri" w:hAnsi="Calibri"/>
          <w:color w:val="272629"/>
          <w:spacing w:val="-1"/>
          <w:position w:val="2"/>
        </w:rPr>
      </w:pPr>
    </w:p>
    <w:p w14:paraId="7261F1B5" w14:textId="77777777" w:rsidR="00441768" w:rsidRPr="0016129E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  <w:bookmarkStart w:id="1" w:name="Biol_197/198_instructions_8.30.11"/>
      <w:bookmarkEnd w:id="1"/>
      <w:r w:rsidRPr="0016129E">
        <w:rPr>
          <w:rFonts w:asciiTheme="minorHAnsi" w:hAnsiTheme="minorHAnsi"/>
          <w:color w:val="272629"/>
          <w:spacing w:val="-1"/>
          <w:position w:val="2"/>
        </w:rPr>
        <w:t>Student_____________________________  Date____________________</w:t>
      </w:r>
    </w:p>
    <w:p w14:paraId="3282AE75" w14:textId="77777777" w:rsidR="00441768" w:rsidRPr="0016129E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</w:p>
    <w:p w14:paraId="097E1153" w14:textId="7898CEB4" w:rsidR="00441768" w:rsidRDefault="0044176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</w:p>
    <w:p w14:paraId="25684837" w14:textId="77777777" w:rsidR="00F74701" w:rsidRDefault="00F74701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</w:p>
    <w:p w14:paraId="2CA73555" w14:textId="77777777" w:rsidR="00F74701" w:rsidRDefault="00F74701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</w:p>
    <w:p w14:paraId="25B5BF12" w14:textId="77777777" w:rsidR="00F74701" w:rsidRDefault="00F74701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</w:p>
    <w:p w14:paraId="486FCA10" w14:textId="77777777" w:rsidR="00F74701" w:rsidRDefault="00F74701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asciiTheme="minorHAnsi" w:hAnsiTheme="minorHAnsi"/>
          <w:color w:val="272629"/>
          <w:spacing w:val="-1"/>
          <w:position w:val="2"/>
        </w:rPr>
      </w:pPr>
    </w:p>
    <w:p w14:paraId="2970AC61" w14:textId="4BA8678C" w:rsidR="0036090B" w:rsidRPr="0036090B" w:rsidRDefault="0036090B" w:rsidP="0036090B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jc w:val="center"/>
        <w:rPr>
          <w:rFonts w:cs="Times New Roman"/>
          <w:color w:val="272629"/>
          <w:spacing w:val="-1"/>
          <w:position w:val="2"/>
        </w:rPr>
      </w:pPr>
      <w:r w:rsidRPr="0036090B">
        <w:rPr>
          <w:rFonts w:cs="Times New Roman"/>
          <w:color w:val="272629"/>
          <w:spacing w:val="-1"/>
          <w:position w:val="2"/>
        </w:rPr>
        <w:lastRenderedPageBreak/>
        <w:t>A s</w:t>
      </w:r>
      <w:r>
        <w:rPr>
          <w:rFonts w:cs="Times New Roman"/>
          <w:color w:val="272629"/>
          <w:spacing w:val="-1"/>
          <w:position w:val="2"/>
        </w:rPr>
        <w:t>urvey and correlational study of tracheal mites</w:t>
      </w:r>
      <w:r w:rsidR="00A15E25">
        <w:rPr>
          <w:rFonts w:cs="Times New Roman"/>
          <w:color w:val="272629"/>
          <w:spacing w:val="-1"/>
          <w:position w:val="2"/>
        </w:rPr>
        <w:t xml:space="preserve"> (</w:t>
      </w:r>
      <w:proofErr w:type="spellStart"/>
      <w:r w:rsidR="00A15E25" w:rsidRPr="00C91410">
        <w:rPr>
          <w:rFonts w:cs="Times New Roman"/>
          <w:i/>
          <w:shd w:val="clear" w:color="auto" w:fill="FFFFFF"/>
        </w:rPr>
        <w:t>Locustacarus</w:t>
      </w:r>
      <w:proofErr w:type="spellEnd"/>
      <w:r w:rsidR="00A15E25" w:rsidRPr="00C91410">
        <w:rPr>
          <w:rFonts w:cs="Times New Roman"/>
          <w:i/>
          <w:shd w:val="clear" w:color="auto" w:fill="FFFFFF"/>
        </w:rPr>
        <w:t xml:space="preserve"> </w:t>
      </w:r>
      <w:proofErr w:type="spellStart"/>
      <w:r w:rsidR="00A15E25" w:rsidRPr="00C91410">
        <w:rPr>
          <w:rFonts w:cs="Times New Roman"/>
          <w:i/>
          <w:shd w:val="clear" w:color="auto" w:fill="FFFFFF"/>
        </w:rPr>
        <w:t>buchneri</w:t>
      </w:r>
      <w:proofErr w:type="spellEnd"/>
      <w:r w:rsidR="00A15E25">
        <w:rPr>
          <w:rFonts w:cs="Times New Roman"/>
          <w:i/>
          <w:shd w:val="clear" w:color="auto" w:fill="FFFFFF"/>
        </w:rPr>
        <w:t>)</w:t>
      </w:r>
      <w:r>
        <w:rPr>
          <w:rFonts w:cs="Times New Roman"/>
          <w:color w:val="272629"/>
          <w:spacing w:val="-1"/>
          <w:position w:val="2"/>
        </w:rPr>
        <w:t xml:space="preserve"> and </w:t>
      </w:r>
      <w:proofErr w:type="spellStart"/>
      <w:r w:rsidR="00A15E25">
        <w:rPr>
          <w:rFonts w:cs="Times New Roman"/>
          <w:i/>
          <w:color w:val="272629"/>
          <w:spacing w:val="-1"/>
          <w:position w:val="2"/>
        </w:rPr>
        <w:t>Nosema</w:t>
      </w:r>
      <w:proofErr w:type="spellEnd"/>
      <w:r w:rsidR="00A15E25">
        <w:rPr>
          <w:rFonts w:cs="Times New Roman"/>
          <w:i/>
          <w:color w:val="272629"/>
          <w:spacing w:val="-1"/>
          <w:position w:val="2"/>
        </w:rPr>
        <w:t xml:space="preserve"> </w:t>
      </w:r>
      <w:proofErr w:type="spellStart"/>
      <w:r w:rsidR="00A15E25">
        <w:rPr>
          <w:rFonts w:cs="Times New Roman"/>
          <w:i/>
          <w:color w:val="272629"/>
          <w:spacing w:val="-1"/>
          <w:position w:val="2"/>
        </w:rPr>
        <w:t>bombi</w:t>
      </w:r>
      <w:proofErr w:type="spellEnd"/>
      <w:r w:rsidR="00A15E25">
        <w:rPr>
          <w:rFonts w:cs="Times New Roman"/>
          <w:i/>
          <w:color w:val="272629"/>
          <w:spacing w:val="-1"/>
          <w:position w:val="2"/>
        </w:rPr>
        <w:t xml:space="preserve"> </w:t>
      </w:r>
      <w:r>
        <w:rPr>
          <w:rFonts w:cs="Times New Roman"/>
          <w:color w:val="272629"/>
          <w:spacing w:val="-1"/>
          <w:position w:val="2"/>
        </w:rPr>
        <w:t>in bumble bee</w:t>
      </w:r>
      <w:r w:rsidR="00A15E25">
        <w:rPr>
          <w:rFonts w:cs="Times New Roman"/>
          <w:color w:val="272629"/>
          <w:spacing w:val="-1"/>
          <w:position w:val="2"/>
        </w:rPr>
        <w:t xml:space="preserve">s throughout </w:t>
      </w:r>
      <w:r>
        <w:rPr>
          <w:rFonts w:cs="Times New Roman"/>
          <w:color w:val="272629"/>
          <w:spacing w:val="-1"/>
          <w:position w:val="2"/>
        </w:rPr>
        <w:t xml:space="preserve"> Northern Vermont.</w:t>
      </w:r>
    </w:p>
    <w:p w14:paraId="6291CEE4" w14:textId="77777777" w:rsidR="0036090B" w:rsidRDefault="0036090B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</w:p>
    <w:p w14:paraId="115D3147" w14:textId="7F9494E0" w:rsidR="00CF691F" w:rsidRPr="00C91410" w:rsidRDefault="00E01DDA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  <w:r>
        <w:rPr>
          <w:rFonts w:cs="Times New Roman"/>
          <w:b/>
          <w:color w:val="272629"/>
          <w:spacing w:val="-1"/>
          <w:position w:val="2"/>
        </w:rPr>
        <w:t>INTRODUCTION</w:t>
      </w:r>
    </w:p>
    <w:p w14:paraId="6879944D" w14:textId="77777777" w:rsidR="00870D8D" w:rsidRPr="00C91410" w:rsidRDefault="00870D8D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</w:p>
    <w:p w14:paraId="77AD5D8C" w14:textId="192DFDD8" w:rsidR="00E9206B" w:rsidRPr="00C91410" w:rsidRDefault="007A2329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spacing w:val="-1"/>
          <w:position w:val="2"/>
        </w:rPr>
      </w:pPr>
      <w:r w:rsidRPr="00C91410">
        <w:rPr>
          <w:rFonts w:cs="Times New Roman"/>
          <w:spacing w:val="-1"/>
          <w:position w:val="2"/>
        </w:rPr>
        <w:tab/>
      </w:r>
      <w:r w:rsidR="00DB0FDE" w:rsidRPr="00C91410">
        <w:rPr>
          <w:rFonts w:cs="Times New Roman"/>
          <w:spacing w:val="-1"/>
          <w:position w:val="2"/>
        </w:rPr>
        <w:t xml:space="preserve">      </w:t>
      </w:r>
      <w:r w:rsidRPr="00C91410">
        <w:rPr>
          <w:rFonts w:cs="Times New Roman"/>
          <w:spacing w:val="-1"/>
          <w:position w:val="2"/>
        </w:rPr>
        <w:t>The pollination</w:t>
      </w:r>
      <w:r w:rsidR="00DB0FDE" w:rsidRPr="00C91410">
        <w:rPr>
          <w:rFonts w:cs="Times New Roman"/>
          <w:spacing w:val="-1"/>
          <w:position w:val="2"/>
        </w:rPr>
        <w:t xml:space="preserve"> </w:t>
      </w:r>
      <w:r w:rsidR="00DB6348" w:rsidRPr="00C91410">
        <w:rPr>
          <w:rFonts w:cs="Times New Roman"/>
          <w:spacing w:val="-1"/>
          <w:position w:val="2"/>
        </w:rPr>
        <w:t>of</w:t>
      </w:r>
      <w:r w:rsidRPr="00C91410">
        <w:rPr>
          <w:rFonts w:cs="Times New Roman"/>
          <w:spacing w:val="-1"/>
          <w:position w:val="2"/>
        </w:rPr>
        <w:t xml:space="preserve"> wild and managed </w:t>
      </w:r>
      <w:r w:rsidR="00DB6348" w:rsidRPr="00C91410">
        <w:rPr>
          <w:rFonts w:cs="Times New Roman"/>
          <w:spacing w:val="-1"/>
          <w:position w:val="2"/>
        </w:rPr>
        <w:t xml:space="preserve">angiosperms </w:t>
      </w:r>
      <w:r w:rsidRPr="00C91410">
        <w:rPr>
          <w:rFonts w:cs="Times New Roman"/>
          <w:spacing w:val="-1"/>
          <w:position w:val="2"/>
        </w:rPr>
        <w:t>is of great importance to</w:t>
      </w:r>
      <w:r w:rsidR="00DB6348" w:rsidRPr="00C91410">
        <w:rPr>
          <w:rFonts w:cs="Times New Roman"/>
          <w:spacing w:val="-1"/>
          <w:position w:val="2"/>
        </w:rPr>
        <w:t xml:space="preserve"> both</w:t>
      </w:r>
      <w:r w:rsidRPr="00C91410">
        <w:rPr>
          <w:rFonts w:cs="Times New Roman"/>
          <w:spacing w:val="-1"/>
          <w:position w:val="2"/>
        </w:rPr>
        <w:t xml:space="preserve"> </w:t>
      </w:r>
      <w:r w:rsidR="00DB0FDE" w:rsidRPr="00C91410">
        <w:rPr>
          <w:rFonts w:cs="Times New Roman"/>
          <w:spacing w:val="-1"/>
          <w:position w:val="2"/>
        </w:rPr>
        <w:t xml:space="preserve">our </w:t>
      </w:r>
      <w:r w:rsidRPr="00C91410">
        <w:rPr>
          <w:rFonts w:cs="Times New Roman"/>
          <w:spacing w:val="-1"/>
          <w:position w:val="2"/>
        </w:rPr>
        <w:t>na</w:t>
      </w:r>
      <w:r w:rsidR="00DB0FDE" w:rsidRPr="00C91410">
        <w:rPr>
          <w:rFonts w:cs="Times New Roman"/>
          <w:spacing w:val="-1"/>
          <w:position w:val="2"/>
        </w:rPr>
        <w:t>tural and agricultural system</w:t>
      </w:r>
      <w:r w:rsidR="00DB6348" w:rsidRPr="00C91410">
        <w:rPr>
          <w:rFonts w:cs="Times New Roman"/>
          <w:spacing w:val="-1"/>
          <w:position w:val="2"/>
        </w:rPr>
        <w:t>s</w:t>
      </w:r>
      <w:r w:rsidRPr="00C91410">
        <w:rPr>
          <w:rFonts w:cs="Times New Roman"/>
          <w:spacing w:val="-1"/>
          <w:position w:val="2"/>
        </w:rPr>
        <w:t>.</w:t>
      </w:r>
      <w:r w:rsidR="00E27969" w:rsidRPr="00C91410">
        <w:rPr>
          <w:rFonts w:cs="Times New Roman"/>
          <w:spacing w:val="-1"/>
          <w:position w:val="2"/>
        </w:rPr>
        <w:t xml:space="preserve"> </w:t>
      </w:r>
      <w:r w:rsidR="00D91AF8" w:rsidRPr="00C91410">
        <w:rPr>
          <w:rFonts w:cs="Times New Roman"/>
          <w:spacing w:val="-1"/>
          <w:position w:val="2"/>
        </w:rPr>
        <w:t>It is estimated that aro</w:t>
      </w:r>
      <w:r w:rsidR="00DB6348" w:rsidRPr="00C91410">
        <w:rPr>
          <w:rFonts w:cs="Times New Roman"/>
          <w:spacing w:val="-1"/>
          <w:position w:val="2"/>
        </w:rPr>
        <w:t xml:space="preserve">und one third of the words food </w:t>
      </w:r>
      <w:r w:rsidR="00D91AF8" w:rsidRPr="00C91410">
        <w:rPr>
          <w:rFonts w:cs="Times New Roman"/>
          <w:spacing w:val="-1"/>
          <w:position w:val="2"/>
        </w:rPr>
        <w:t>is dependent upon animal-mediated pollination</w:t>
      </w:r>
      <w:r w:rsidR="00F74D35" w:rsidRPr="00C91410">
        <w:rPr>
          <w:rFonts w:cs="Times New Roman"/>
          <w:spacing w:val="-1"/>
          <w:position w:val="2"/>
        </w:rPr>
        <w:t>,</w:t>
      </w:r>
      <w:r w:rsidR="0095447A" w:rsidRPr="00C91410">
        <w:rPr>
          <w:rFonts w:cs="Times New Roman"/>
          <w:spacing w:val="-1"/>
          <w:position w:val="2"/>
        </w:rPr>
        <w:t xml:space="preserve"> with the majority being</w:t>
      </w:r>
      <w:r w:rsidR="00543BFA">
        <w:rPr>
          <w:rFonts w:cs="Times New Roman"/>
          <w:spacing w:val="-1"/>
          <w:position w:val="2"/>
        </w:rPr>
        <w:t xml:space="preserve"> provided by</w:t>
      </w:r>
      <w:r w:rsidR="0095447A" w:rsidRPr="00C91410">
        <w:rPr>
          <w:rFonts w:cs="Times New Roman"/>
          <w:spacing w:val="-1"/>
          <w:position w:val="2"/>
        </w:rPr>
        <w:t xml:space="preserve"> bees</w:t>
      </w:r>
      <w:r w:rsidR="00622F79" w:rsidRPr="00C91410">
        <w:rPr>
          <w:rFonts w:cs="Times New Roman"/>
          <w:spacing w:val="-1"/>
          <w:position w:val="2"/>
        </w:rPr>
        <w:t xml:space="preserve"> (</w:t>
      </w:r>
      <w:proofErr w:type="spellStart"/>
      <w:r w:rsidR="00622F79" w:rsidRPr="00C91410">
        <w:rPr>
          <w:rFonts w:cs="Times New Roman"/>
        </w:rPr>
        <w:t>Aizen</w:t>
      </w:r>
      <w:proofErr w:type="spellEnd"/>
      <w:r w:rsidR="00622F79" w:rsidRPr="00C91410">
        <w:rPr>
          <w:rFonts w:cs="Times New Roman"/>
        </w:rPr>
        <w:t xml:space="preserve"> et al., 2009</w:t>
      </w:r>
      <w:r w:rsidR="0095447A" w:rsidRPr="00C91410">
        <w:rPr>
          <w:rFonts w:cs="Times New Roman"/>
          <w:spacing w:val="-1"/>
          <w:position w:val="2"/>
        </w:rPr>
        <w:t>)</w:t>
      </w:r>
      <w:r w:rsidR="00AE36F2" w:rsidRPr="00C91410">
        <w:rPr>
          <w:rFonts w:cs="Times New Roman"/>
          <w:spacing w:val="-1"/>
          <w:position w:val="2"/>
        </w:rPr>
        <w:t>.</w:t>
      </w:r>
      <w:r w:rsidR="0095447A" w:rsidRPr="00C91410">
        <w:rPr>
          <w:rFonts w:cs="Times New Roman"/>
          <w:spacing w:val="-1"/>
          <w:position w:val="2"/>
        </w:rPr>
        <w:t xml:space="preserve"> Of the</w:t>
      </w:r>
      <w:r w:rsidR="007508C9" w:rsidRPr="00C91410">
        <w:rPr>
          <w:rFonts w:cs="Times New Roman"/>
          <w:spacing w:val="-1"/>
          <w:position w:val="2"/>
        </w:rPr>
        <w:t xml:space="preserve"> 115 most important food crops</w:t>
      </w:r>
      <w:r w:rsidR="0095447A" w:rsidRPr="00C91410">
        <w:rPr>
          <w:rFonts w:cs="Times New Roman"/>
          <w:spacing w:val="-1"/>
          <w:position w:val="2"/>
        </w:rPr>
        <w:t>, 87</w:t>
      </w:r>
      <w:r w:rsidR="007508C9" w:rsidRPr="00C91410">
        <w:rPr>
          <w:rFonts w:cs="Times New Roman"/>
          <w:spacing w:val="-1"/>
          <w:position w:val="2"/>
        </w:rPr>
        <w:t xml:space="preserve"> are reliant upon pollinators for their success (</w:t>
      </w:r>
      <w:r w:rsidR="00622F79" w:rsidRPr="00C91410">
        <w:rPr>
          <w:rFonts w:cs="Times New Roman"/>
          <w:spacing w:val="-1"/>
          <w:position w:val="2"/>
        </w:rPr>
        <w:t>Klein et al., 2007</w:t>
      </w:r>
      <w:r w:rsidR="0048333C" w:rsidRPr="00C91410">
        <w:rPr>
          <w:rFonts w:cs="Times New Roman"/>
          <w:spacing w:val="-1"/>
          <w:position w:val="2"/>
        </w:rPr>
        <w:t xml:space="preserve">), which </w:t>
      </w:r>
      <w:r w:rsidR="005727D3" w:rsidRPr="00895956">
        <w:rPr>
          <w:rFonts w:cs="Times New Roman"/>
          <w:spacing w:val="-1"/>
          <w:position w:val="2"/>
        </w:rPr>
        <w:t>amounted to a global economic benefit of over 218 billion USD in 2009 (</w:t>
      </w:r>
      <w:proofErr w:type="spellStart"/>
      <w:r w:rsidR="0048333C" w:rsidRPr="00895956">
        <w:rPr>
          <w:rFonts w:cs="Times New Roman"/>
          <w:spacing w:val="-1"/>
          <w:position w:val="2"/>
        </w:rPr>
        <w:t>Gallai</w:t>
      </w:r>
      <w:proofErr w:type="spellEnd"/>
      <w:r w:rsidR="0048333C" w:rsidRPr="00895956">
        <w:rPr>
          <w:rFonts w:cs="Times New Roman"/>
          <w:spacing w:val="-1"/>
          <w:position w:val="2"/>
        </w:rPr>
        <w:t xml:space="preserve"> et al., 2009</w:t>
      </w:r>
      <w:r w:rsidR="005727D3" w:rsidRPr="00895956">
        <w:rPr>
          <w:rFonts w:cs="Times New Roman"/>
          <w:spacing w:val="-1"/>
          <w:position w:val="2"/>
        </w:rPr>
        <w:t xml:space="preserve">). </w:t>
      </w:r>
      <w:r w:rsidR="003F4E41" w:rsidRPr="00895956">
        <w:rPr>
          <w:rFonts w:cs="Times New Roman"/>
          <w:spacing w:val="-1"/>
          <w:position w:val="2"/>
        </w:rPr>
        <w:t>The importance of honey bees</w:t>
      </w:r>
      <w:r w:rsidR="00A119DA" w:rsidRPr="00895956">
        <w:rPr>
          <w:rFonts w:cs="Times New Roman"/>
          <w:spacing w:val="-1"/>
          <w:position w:val="2"/>
        </w:rPr>
        <w:t xml:space="preserve"> (</w:t>
      </w:r>
      <w:proofErr w:type="spellStart"/>
      <w:r w:rsidR="00A129B3" w:rsidRPr="00895956">
        <w:rPr>
          <w:rFonts w:cs="Times New Roman"/>
          <w:i/>
          <w:spacing w:val="-1"/>
          <w:position w:val="2"/>
        </w:rPr>
        <w:t>Apis</w:t>
      </w:r>
      <w:proofErr w:type="spellEnd"/>
      <w:r w:rsidR="00A129B3" w:rsidRPr="00895956">
        <w:rPr>
          <w:rFonts w:cs="Times New Roman"/>
          <w:i/>
          <w:spacing w:val="-1"/>
          <w:position w:val="2"/>
        </w:rPr>
        <w:t xml:space="preserve"> </w:t>
      </w:r>
      <w:proofErr w:type="spellStart"/>
      <w:r w:rsidR="00A129B3" w:rsidRPr="00895956">
        <w:rPr>
          <w:rFonts w:cs="Times New Roman"/>
          <w:i/>
          <w:spacing w:val="-1"/>
          <w:position w:val="2"/>
        </w:rPr>
        <w:t>mellifera</w:t>
      </w:r>
      <w:proofErr w:type="spellEnd"/>
      <w:r w:rsidR="00A119DA" w:rsidRPr="00895956">
        <w:rPr>
          <w:rFonts w:cs="Times New Roman"/>
          <w:spacing w:val="-1"/>
          <w:position w:val="2"/>
        </w:rPr>
        <w:t>)</w:t>
      </w:r>
      <w:r w:rsidR="003F4E41" w:rsidRPr="00895956">
        <w:rPr>
          <w:rFonts w:cs="Times New Roman"/>
          <w:spacing w:val="-1"/>
          <w:position w:val="2"/>
        </w:rPr>
        <w:t xml:space="preserve"> in pollination is well documented</w:t>
      </w:r>
      <w:r w:rsidR="00543BFA" w:rsidRPr="00895956">
        <w:rPr>
          <w:rFonts w:cs="Times New Roman"/>
          <w:spacing w:val="-1"/>
          <w:position w:val="2"/>
        </w:rPr>
        <w:t>. T</w:t>
      </w:r>
      <w:r w:rsidR="00D1171D" w:rsidRPr="00895956">
        <w:rPr>
          <w:rFonts w:cs="Times New Roman"/>
          <w:spacing w:val="-1"/>
          <w:position w:val="2"/>
        </w:rPr>
        <w:t xml:space="preserve">he </w:t>
      </w:r>
      <w:r w:rsidR="002064C4" w:rsidRPr="00895956">
        <w:rPr>
          <w:rFonts w:cs="Times New Roman"/>
          <w:spacing w:val="-1"/>
          <w:position w:val="2"/>
        </w:rPr>
        <w:t xml:space="preserve">US </w:t>
      </w:r>
      <w:r w:rsidR="00D1171D" w:rsidRPr="00895956">
        <w:rPr>
          <w:rFonts w:cs="Times New Roman"/>
          <w:spacing w:val="-1"/>
          <w:position w:val="2"/>
        </w:rPr>
        <w:t xml:space="preserve">monetary benefit </w:t>
      </w:r>
      <w:r w:rsidR="00543BFA" w:rsidRPr="00895956">
        <w:rPr>
          <w:rFonts w:cs="Times New Roman"/>
          <w:spacing w:val="-1"/>
          <w:position w:val="2"/>
        </w:rPr>
        <w:t>provided by honey bees was</w:t>
      </w:r>
      <w:r w:rsidR="00E47033" w:rsidRPr="00895956">
        <w:rPr>
          <w:rFonts w:cs="Times New Roman"/>
          <w:spacing w:val="-1"/>
          <w:position w:val="2"/>
        </w:rPr>
        <w:t xml:space="preserve"> </w:t>
      </w:r>
      <w:r w:rsidR="005727D3" w:rsidRPr="00895956">
        <w:rPr>
          <w:rFonts w:cs="Times New Roman"/>
          <w:spacing w:val="-1"/>
          <w:position w:val="2"/>
        </w:rPr>
        <w:t>estimated at over 14 billion USD</w:t>
      </w:r>
      <w:r w:rsidR="00D1171D" w:rsidRPr="00895956">
        <w:rPr>
          <w:rFonts w:cs="Times New Roman"/>
          <w:spacing w:val="-1"/>
          <w:position w:val="2"/>
        </w:rPr>
        <w:t xml:space="preserve"> in 2000 (Morse </w:t>
      </w:r>
      <w:r w:rsidR="00597C24" w:rsidRPr="00895956">
        <w:rPr>
          <w:rFonts w:cs="Times New Roman"/>
          <w:spacing w:val="-1"/>
          <w:position w:val="2"/>
        </w:rPr>
        <w:t xml:space="preserve">and </w:t>
      </w:r>
      <w:proofErr w:type="spellStart"/>
      <w:r w:rsidR="00D1171D" w:rsidRPr="00895956">
        <w:rPr>
          <w:rFonts w:cs="Times New Roman"/>
          <w:spacing w:val="-1"/>
          <w:position w:val="2"/>
        </w:rPr>
        <w:t>Calderone</w:t>
      </w:r>
      <w:proofErr w:type="spellEnd"/>
      <w:r w:rsidR="00D1171D" w:rsidRPr="00895956">
        <w:rPr>
          <w:rFonts w:cs="Times New Roman"/>
          <w:spacing w:val="-1"/>
          <w:position w:val="2"/>
        </w:rPr>
        <w:t>, 2000</w:t>
      </w:r>
      <w:r w:rsidR="003B7A10" w:rsidRPr="00895956">
        <w:rPr>
          <w:rFonts w:cs="Times New Roman"/>
          <w:spacing w:val="-1"/>
          <w:position w:val="2"/>
        </w:rPr>
        <w:t xml:space="preserve">). </w:t>
      </w:r>
      <w:r w:rsidR="0062228C" w:rsidRPr="00895956">
        <w:rPr>
          <w:rFonts w:cs="Times New Roman"/>
          <w:spacing w:val="-1"/>
          <w:position w:val="2"/>
        </w:rPr>
        <w:t>Our dependence on</w:t>
      </w:r>
      <w:r w:rsidR="007C2D68" w:rsidRPr="00895956">
        <w:rPr>
          <w:rFonts w:cs="Times New Roman"/>
          <w:spacing w:val="-1"/>
          <w:position w:val="2"/>
        </w:rPr>
        <w:t xml:space="preserve"> pollinators has raised </w:t>
      </w:r>
      <w:r w:rsidR="00662744" w:rsidRPr="00895956">
        <w:rPr>
          <w:rFonts w:cs="Times New Roman"/>
          <w:spacing w:val="-1"/>
          <w:position w:val="2"/>
        </w:rPr>
        <w:t>grave concerns over documented declin</w:t>
      </w:r>
      <w:r w:rsidR="00AE36F2" w:rsidRPr="00895956">
        <w:rPr>
          <w:rFonts w:cs="Times New Roman"/>
          <w:spacing w:val="-1"/>
          <w:position w:val="2"/>
        </w:rPr>
        <w:t>e</w:t>
      </w:r>
      <w:r w:rsidR="007C2D68" w:rsidRPr="00895956">
        <w:rPr>
          <w:rFonts w:cs="Times New Roman"/>
          <w:spacing w:val="-1"/>
          <w:position w:val="2"/>
        </w:rPr>
        <w:t>s</w:t>
      </w:r>
      <w:r w:rsidR="00AE36F2" w:rsidRPr="00895956">
        <w:rPr>
          <w:rFonts w:cs="Times New Roman"/>
          <w:spacing w:val="-1"/>
          <w:position w:val="2"/>
        </w:rPr>
        <w:t xml:space="preserve"> in</w:t>
      </w:r>
      <w:r w:rsidR="00EF517E" w:rsidRPr="00895956">
        <w:rPr>
          <w:rFonts w:cs="Times New Roman"/>
          <w:spacing w:val="-1"/>
          <w:position w:val="2"/>
        </w:rPr>
        <w:t xml:space="preserve"> </w:t>
      </w:r>
      <w:r w:rsidR="007C2D68" w:rsidRPr="00895956">
        <w:rPr>
          <w:rFonts w:cs="Times New Roman"/>
          <w:spacing w:val="-1"/>
          <w:position w:val="2"/>
        </w:rPr>
        <w:t xml:space="preserve">honey </w:t>
      </w:r>
      <w:r w:rsidR="00EF517E" w:rsidRPr="00895956">
        <w:rPr>
          <w:rFonts w:cs="Times New Roman"/>
          <w:spacing w:val="-1"/>
          <w:position w:val="2"/>
        </w:rPr>
        <w:t>bees</w:t>
      </w:r>
      <w:r w:rsidR="007C2D68" w:rsidRPr="00895956">
        <w:rPr>
          <w:rFonts w:cs="Times New Roman"/>
          <w:spacing w:val="-1"/>
          <w:position w:val="2"/>
        </w:rPr>
        <w:t xml:space="preserve"> (CITE) and has </w:t>
      </w:r>
      <w:r w:rsidR="0062228C" w:rsidRPr="00895956">
        <w:rPr>
          <w:rFonts w:cs="Times New Roman"/>
          <w:spacing w:val="-1"/>
          <w:position w:val="2"/>
        </w:rPr>
        <w:t xml:space="preserve">launched research aimed at identifying potential threats to bees </w:t>
      </w:r>
      <w:r w:rsidR="008F5247" w:rsidRPr="00895956">
        <w:rPr>
          <w:rFonts w:cs="Times New Roman"/>
          <w:spacing w:val="-1"/>
          <w:position w:val="2"/>
        </w:rPr>
        <w:t>(van</w:t>
      </w:r>
      <w:r w:rsidR="000A524E" w:rsidRPr="00895956">
        <w:rPr>
          <w:rFonts w:cs="Times New Roman"/>
          <w:spacing w:val="-1"/>
          <w:position w:val="2"/>
        </w:rPr>
        <w:t xml:space="preserve"> </w:t>
      </w:r>
      <w:proofErr w:type="spellStart"/>
      <w:r w:rsidR="008F5247" w:rsidRPr="00895956">
        <w:rPr>
          <w:rFonts w:cs="Times New Roman"/>
          <w:spacing w:val="-1"/>
          <w:position w:val="2"/>
        </w:rPr>
        <w:t>Engelsdorp</w:t>
      </w:r>
      <w:proofErr w:type="spellEnd"/>
      <w:r w:rsidR="008F5247" w:rsidRPr="00895956">
        <w:rPr>
          <w:rFonts w:cs="Times New Roman"/>
          <w:spacing w:val="-1"/>
          <w:position w:val="2"/>
        </w:rPr>
        <w:t xml:space="preserve"> et al., 2008). </w:t>
      </w:r>
      <w:r w:rsidR="0062228C" w:rsidRPr="00895956">
        <w:rPr>
          <w:rFonts w:cs="Times New Roman"/>
          <w:spacing w:val="-1"/>
          <w:position w:val="2"/>
        </w:rPr>
        <w:t>Bee decline cannot be attributed to single cause but instead is the culmination of multiple threats including land use change, pesticide use and pathogens</w:t>
      </w:r>
      <w:r w:rsidR="005A422A" w:rsidRPr="00895956">
        <w:rPr>
          <w:rFonts w:cs="Times New Roman"/>
          <w:spacing w:val="-1"/>
          <w:position w:val="2"/>
        </w:rPr>
        <w:t xml:space="preserve"> (CITE)</w:t>
      </w:r>
      <w:r w:rsidR="0062228C" w:rsidRPr="00895956">
        <w:rPr>
          <w:rFonts w:cs="Times New Roman"/>
          <w:spacing w:val="-1"/>
          <w:position w:val="2"/>
        </w:rPr>
        <w:t>. Although relatively understudied, these threats are also affecting native bees.</w:t>
      </w:r>
      <w:r w:rsidR="0062228C">
        <w:rPr>
          <w:rFonts w:cs="Times New Roman"/>
          <w:spacing w:val="-1"/>
          <w:position w:val="2"/>
        </w:rPr>
        <w:t xml:space="preserve"> </w:t>
      </w:r>
    </w:p>
    <w:p w14:paraId="2AF29897" w14:textId="25FDF2F8" w:rsidR="006A0DF5" w:rsidRPr="00C91410" w:rsidRDefault="00F74D35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spacing w:val="-1"/>
          <w:position w:val="2"/>
        </w:rPr>
      </w:pPr>
      <w:r w:rsidRPr="00C91410">
        <w:rPr>
          <w:rFonts w:cs="Times New Roman"/>
          <w:spacing w:val="-1"/>
          <w:position w:val="2"/>
        </w:rPr>
        <w:tab/>
        <w:t xml:space="preserve">       </w:t>
      </w:r>
      <w:commentRangeStart w:id="2"/>
      <w:r w:rsidRPr="00C91410">
        <w:rPr>
          <w:rFonts w:cs="Times New Roman"/>
          <w:spacing w:val="-1"/>
          <w:position w:val="2"/>
        </w:rPr>
        <w:t xml:space="preserve">Bumble bees </w:t>
      </w:r>
      <w:r w:rsidR="00A13322" w:rsidRPr="00C91410">
        <w:rPr>
          <w:rFonts w:cs="Times New Roman"/>
          <w:spacing w:val="-1"/>
          <w:position w:val="2"/>
        </w:rPr>
        <w:t>(</w:t>
      </w:r>
      <w:proofErr w:type="spellStart"/>
      <w:r w:rsidR="00A13322" w:rsidRPr="00C91410">
        <w:rPr>
          <w:rFonts w:cs="Times New Roman"/>
          <w:i/>
          <w:spacing w:val="-1"/>
          <w:position w:val="2"/>
        </w:rPr>
        <w:t>Bombus</w:t>
      </w:r>
      <w:proofErr w:type="spellEnd"/>
      <w:r w:rsidR="00A13322" w:rsidRPr="00C91410">
        <w:rPr>
          <w:rFonts w:cs="Times New Roman"/>
          <w:i/>
          <w:spacing w:val="-1"/>
          <w:position w:val="2"/>
        </w:rPr>
        <w:t xml:space="preserve"> ssp.</w:t>
      </w:r>
      <w:r w:rsidR="00A13322" w:rsidRPr="00C91410">
        <w:rPr>
          <w:rFonts w:cs="Times New Roman"/>
          <w:spacing w:val="-1"/>
          <w:position w:val="2"/>
        </w:rPr>
        <w:t xml:space="preserve">) </w:t>
      </w:r>
      <w:r w:rsidRPr="00C91410">
        <w:rPr>
          <w:rFonts w:cs="Times New Roman"/>
          <w:spacing w:val="-1"/>
          <w:position w:val="2"/>
        </w:rPr>
        <w:t>in particular are an important native pollinator Certain plants</w:t>
      </w:r>
      <w:r w:rsidR="00251C78" w:rsidRPr="00C91410">
        <w:rPr>
          <w:rFonts w:cs="Times New Roman"/>
          <w:spacing w:val="-1"/>
          <w:position w:val="2"/>
        </w:rPr>
        <w:t xml:space="preserve">, most notably of the genus </w:t>
      </w:r>
      <w:proofErr w:type="spellStart"/>
      <w:r w:rsidR="00251C78" w:rsidRPr="001B2F15">
        <w:rPr>
          <w:rFonts w:cs="Times New Roman"/>
          <w:i/>
          <w:spacing w:val="-1"/>
          <w:position w:val="2"/>
        </w:rPr>
        <w:t>Solanum</w:t>
      </w:r>
      <w:proofErr w:type="spellEnd"/>
      <w:r w:rsidR="00251C78" w:rsidRPr="00C91410">
        <w:rPr>
          <w:rFonts w:cs="Times New Roman"/>
          <w:spacing w:val="-1"/>
          <w:position w:val="2"/>
        </w:rPr>
        <w:t xml:space="preserve"> (tomatoes, </w:t>
      </w:r>
      <w:r w:rsidR="008A178C">
        <w:rPr>
          <w:rFonts w:cs="Times New Roman"/>
          <w:spacing w:val="-1"/>
          <w:position w:val="2"/>
        </w:rPr>
        <w:t>squash</w:t>
      </w:r>
      <w:r w:rsidR="008A178C" w:rsidRPr="00C91410">
        <w:rPr>
          <w:rFonts w:cs="Times New Roman"/>
          <w:spacing w:val="-1"/>
          <w:position w:val="2"/>
        </w:rPr>
        <w:t xml:space="preserve"> </w:t>
      </w:r>
      <w:r w:rsidR="00251C78" w:rsidRPr="00C91410">
        <w:rPr>
          <w:rFonts w:cs="Times New Roman"/>
          <w:spacing w:val="-1"/>
          <w:position w:val="2"/>
        </w:rPr>
        <w:t>and eggplant),</w:t>
      </w:r>
      <w:r w:rsidRPr="00C91410">
        <w:rPr>
          <w:rFonts w:cs="Times New Roman"/>
          <w:spacing w:val="-1"/>
          <w:position w:val="2"/>
        </w:rPr>
        <w:t xml:space="preserve"> </w:t>
      </w:r>
      <w:r w:rsidR="001B2F15">
        <w:rPr>
          <w:rFonts w:cs="Times New Roman"/>
          <w:spacing w:val="-1"/>
          <w:position w:val="2"/>
        </w:rPr>
        <w:t>pollinated through</w:t>
      </w:r>
      <w:r w:rsidR="00251C78" w:rsidRPr="00C91410">
        <w:rPr>
          <w:rFonts w:cs="Times New Roman"/>
          <w:spacing w:val="-1"/>
          <w:position w:val="2"/>
        </w:rPr>
        <w:t xml:space="preserve"> “buzz pollination” where</w:t>
      </w:r>
      <w:r w:rsidR="00464CDF" w:rsidRPr="00C91410">
        <w:rPr>
          <w:rFonts w:cs="Times New Roman"/>
          <w:spacing w:val="-1"/>
          <w:position w:val="2"/>
        </w:rPr>
        <w:t>by</w:t>
      </w:r>
      <w:r w:rsidR="00251C78" w:rsidRPr="00C91410">
        <w:rPr>
          <w:rFonts w:cs="Times New Roman"/>
          <w:spacing w:val="-1"/>
          <w:position w:val="2"/>
        </w:rPr>
        <w:t xml:space="preserve"> the bee vibrates</w:t>
      </w:r>
      <w:r w:rsidR="001B6997" w:rsidRPr="00C91410">
        <w:rPr>
          <w:rFonts w:cs="Times New Roman"/>
          <w:spacing w:val="-1"/>
          <w:position w:val="2"/>
        </w:rPr>
        <w:t>,</w:t>
      </w:r>
      <w:r w:rsidR="00251C78" w:rsidRPr="00C91410">
        <w:rPr>
          <w:rFonts w:cs="Times New Roman"/>
          <w:spacing w:val="-1"/>
          <w:position w:val="2"/>
        </w:rPr>
        <w:t xml:space="preserve"> loosening the pollen in the stamen</w:t>
      </w:r>
      <w:r w:rsidR="00A93A8F">
        <w:rPr>
          <w:rFonts w:cs="Times New Roman"/>
          <w:spacing w:val="-1"/>
          <w:position w:val="2"/>
        </w:rPr>
        <w:t>s. Certain wild pollinators including</w:t>
      </w:r>
      <w:r w:rsidR="00251C78" w:rsidRPr="00C91410">
        <w:rPr>
          <w:rFonts w:cs="Times New Roman"/>
          <w:spacing w:val="-1"/>
          <w:position w:val="2"/>
        </w:rPr>
        <w:t xml:space="preserve"> bumble bees are capable of this, while honey bees are </w:t>
      </w:r>
      <w:r w:rsidR="00261119">
        <w:rPr>
          <w:rFonts w:cs="Times New Roman"/>
          <w:spacing w:val="-1"/>
          <w:position w:val="2"/>
        </w:rPr>
        <w:t xml:space="preserve">considered </w:t>
      </w:r>
      <w:r w:rsidR="00251C78" w:rsidRPr="00C91410">
        <w:rPr>
          <w:rFonts w:cs="Times New Roman"/>
          <w:spacing w:val="-1"/>
          <w:position w:val="2"/>
        </w:rPr>
        <w:t>poor buzz pollinators</w:t>
      </w:r>
      <w:r w:rsidRPr="00C91410">
        <w:rPr>
          <w:rFonts w:cs="Times New Roman"/>
          <w:spacing w:val="-1"/>
          <w:position w:val="2"/>
        </w:rPr>
        <w:t xml:space="preserve"> </w:t>
      </w:r>
      <w:r w:rsidR="00251C78" w:rsidRPr="00C91410">
        <w:rPr>
          <w:rFonts w:cs="Times New Roman"/>
          <w:spacing w:val="-1"/>
          <w:position w:val="2"/>
        </w:rPr>
        <w:t>(</w:t>
      </w:r>
      <w:proofErr w:type="spellStart"/>
      <w:r w:rsidR="00251C78" w:rsidRPr="00C91410">
        <w:rPr>
          <w:rFonts w:cs="Times New Roman"/>
          <w:spacing w:val="-1"/>
          <w:position w:val="2"/>
        </w:rPr>
        <w:t>Buchmann</w:t>
      </w:r>
      <w:proofErr w:type="spellEnd"/>
      <w:r w:rsidR="00251C78" w:rsidRPr="00C91410">
        <w:rPr>
          <w:rFonts w:cs="Times New Roman"/>
          <w:spacing w:val="-1"/>
          <w:position w:val="2"/>
        </w:rPr>
        <w:t xml:space="preserve"> </w:t>
      </w:r>
      <w:r w:rsidR="00F36B50" w:rsidRPr="00C91410">
        <w:rPr>
          <w:rFonts w:cs="Times New Roman"/>
          <w:spacing w:val="-1"/>
          <w:position w:val="2"/>
        </w:rPr>
        <w:t>and</w:t>
      </w:r>
      <w:r w:rsidR="00251C78" w:rsidRPr="00C91410">
        <w:rPr>
          <w:rFonts w:cs="Times New Roman"/>
          <w:spacing w:val="-1"/>
          <w:position w:val="2"/>
        </w:rPr>
        <w:t xml:space="preserve"> Hurley, 1978</w:t>
      </w:r>
      <w:r w:rsidR="00597C24" w:rsidRPr="00C91410">
        <w:rPr>
          <w:rFonts w:cs="Times New Roman"/>
          <w:spacing w:val="-1"/>
          <w:position w:val="2"/>
        </w:rPr>
        <w:t>, Strange, 2015</w:t>
      </w:r>
      <w:r w:rsidR="00251C78" w:rsidRPr="00C91410">
        <w:rPr>
          <w:rFonts w:cs="Times New Roman"/>
          <w:spacing w:val="-1"/>
          <w:position w:val="2"/>
        </w:rPr>
        <w:t xml:space="preserve">). </w:t>
      </w:r>
      <w:r w:rsidR="00261119">
        <w:rPr>
          <w:rFonts w:cs="Times New Roman"/>
          <w:spacing w:val="-1"/>
          <w:position w:val="2"/>
        </w:rPr>
        <w:t>These native bee pollinated plants are</w:t>
      </w:r>
      <w:r w:rsidR="00CE571F" w:rsidRPr="00C91410">
        <w:rPr>
          <w:rFonts w:cs="Times New Roman"/>
          <w:spacing w:val="-1"/>
          <w:position w:val="2"/>
        </w:rPr>
        <w:t xml:space="preserve"> of great monetary importance to the agricultural industries of Canada, Mexico and the United states (</w:t>
      </w:r>
      <w:proofErr w:type="spellStart"/>
      <w:r w:rsidR="00CE571F" w:rsidRPr="00C91410">
        <w:rPr>
          <w:rFonts w:cs="Times New Roman"/>
          <w:spacing w:val="-1"/>
          <w:position w:val="2"/>
        </w:rPr>
        <w:t>Thornsbury</w:t>
      </w:r>
      <w:proofErr w:type="spellEnd"/>
      <w:r w:rsidR="00CE571F" w:rsidRPr="00C91410">
        <w:rPr>
          <w:rFonts w:cs="Times New Roman"/>
          <w:spacing w:val="-1"/>
          <w:position w:val="2"/>
        </w:rPr>
        <w:t xml:space="preserve"> and </w:t>
      </w:r>
      <w:proofErr w:type="spellStart"/>
      <w:r w:rsidR="00CE571F" w:rsidRPr="00C91410">
        <w:rPr>
          <w:rFonts w:cs="Times New Roman"/>
          <w:spacing w:val="-1"/>
          <w:position w:val="2"/>
        </w:rPr>
        <w:t>Jerardo</w:t>
      </w:r>
      <w:proofErr w:type="spellEnd"/>
      <w:r w:rsidR="00CE571F" w:rsidRPr="00C91410">
        <w:rPr>
          <w:rFonts w:cs="Times New Roman"/>
          <w:spacing w:val="-1"/>
          <w:position w:val="2"/>
        </w:rPr>
        <w:t xml:space="preserve">, 2012). </w:t>
      </w:r>
      <w:commentRangeEnd w:id="2"/>
      <w:r w:rsidR="00023029">
        <w:rPr>
          <w:rStyle w:val="CommentReference"/>
          <w:rFonts w:asciiTheme="minorHAnsi" w:eastAsiaTheme="minorHAnsi" w:hAnsiTheme="minorHAnsi"/>
        </w:rPr>
        <w:commentReference w:id="2"/>
      </w:r>
    </w:p>
    <w:p w14:paraId="7752DDF0" w14:textId="0F3F1C4A" w:rsidR="00023029" w:rsidRDefault="006A0DF5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spacing w:val="-1"/>
          <w:position w:val="2"/>
        </w:rPr>
      </w:pPr>
      <w:r w:rsidRPr="00C91410">
        <w:rPr>
          <w:rFonts w:cs="Times New Roman"/>
          <w:spacing w:val="-1"/>
          <w:position w:val="2"/>
        </w:rPr>
        <w:tab/>
        <w:t xml:space="preserve">        </w:t>
      </w:r>
      <w:r w:rsidR="00BC2E3F">
        <w:rPr>
          <w:rFonts w:cs="Times New Roman"/>
          <w:spacing w:val="-1"/>
          <w:position w:val="2"/>
        </w:rPr>
        <w:t>Native</w:t>
      </w:r>
      <w:r w:rsidR="00E61FB9" w:rsidRPr="00C91410">
        <w:rPr>
          <w:rFonts w:cs="Times New Roman"/>
          <w:spacing w:val="-1"/>
          <w:position w:val="2"/>
        </w:rPr>
        <w:t xml:space="preserve"> pollina</w:t>
      </w:r>
      <w:r w:rsidR="00BC2E3F">
        <w:rPr>
          <w:rFonts w:cs="Times New Roman"/>
          <w:spacing w:val="-1"/>
          <w:position w:val="2"/>
        </w:rPr>
        <w:t>tor decline in recent years has</w:t>
      </w:r>
      <w:r w:rsidR="00E61FB9" w:rsidRPr="00C91410">
        <w:rPr>
          <w:rFonts w:cs="Times New Roman"/>
          <w:spacing w:val="-1"/>
          <w:position w:val="2"/>
        </w:rPr>
        <w:t xml:space="preserve"> the potential to drastically disrupt </w:t>
      </w:r>
      <w:commentRangeStart w:id="3"/>
      <w:r w:rsidR="00E61FB9" w:rsidRPr="00C91410">
        <w:rPr>
          <w:rFonts w:cs="Times New Roman"/>
          <w:spacing w:val="-1"/>
          <w:position w:val="2"/>
        </w:rPr>
        <w:t xml:space="preserve">these </w:t>
      </w:r>
      <w:commentRangeEnd w:id="3"/>
      <w:r w:rsidR="00023029">
        <w:rPr>
          <w:rStyle w:val="CommentReference"/>
          <w:rFonts w:asciiTheme="minorHAnsi" w:eastAsiaTheme="minorHAnsi" w:hAnsiTheme="minorHAnsi"/>
        </w:rPr>
        <w:commentReference w:id="3"/>
      </w:r>
      <w:r w:rsidR="00E61FB9" w:rsidRPr="00C91410">
        <w:rPr>
          <w:rFonts w:cs="Times New Roman"/>
          <w:spacing w:val="-1"/>
          <w:position w:val="2"/>
        </w:rPr>
        <w:t xml:space="preserve">industries. It was found that </w:t>
      </w:r>
      <w:r w:rsidR="007A7FF5" w:rsidRPr="00C91410">
        <w:rPr>
          <w:rFonts w:cs="Times New Roman"/>
          <w:spacing w:val="-1"/>
          <w:position w:val="2"/>
        </w:rPr>
        <w:t xml:space="preserve">many species of </w:t>
      </w:r>
      <w:proofErr w:type="spellStart"/>
      <w:r w:rsidR="007A7FF5" w:rsidRPr="00C91410">
        <w:rPr>
          <w:rFonts w:cs="Times New Roman"/>
          <w:i/>
          <w:spacing w:val="-1"/>
          <w:position w:val="2"/>
        </w:rPr>
        <w:t>Bombus</w:t>
      </w:r>
      <w:proofErr w:type="spellEnd"/>
      <w:r w:rsidR="00E61FB9" w:rsidRPr="00C91410">
        <w:rPr>
          <w:rFonts w:cs="Times New Roman"/>
          <w:i/>
          <w:spacing w:val="-1"/>
          <w:position w:val="2"/>
        </w:rPr>
        <w:t xml:space="preserve"> </w:t>
      </w:r>
      <w:r w:rsidR="00261119">
        <w:rPr>
          <w:rFonts w:cs="Times New Roman"/>
          <w:spacing w:val="-1"/>
          <w:position w:val="2"/>
        </w:rPr>
        <w:t>are reduced in abundance</w:t>
      </w:r>
      <w:r w:rsidR="00BC2E3F">
        <w:rPr>
          <w:rFonts w:cs="Times New Roman"/>
          <w:spacing w:val="-1"/>
          <w:position w:val="2"/>
        </w:rPr>
        <w:t xml:space="preserve"> when</w:t>
      </w:r>
      <w:r w:rsidR="00261119">
        <w:rPr>
          <w:rFonts w:cs="Times New Roman"/>
          <w:spacing w:val="-1"/>
          <w:position w:val="2"/>
        </w:rPr>
        <w:t xml:space="preserve"> compared to surveys conducted </w:t>
      </w:r>
      <w:r w:rsidR="007A7FF5" w:rsidRPr="00C91410">
        <w:rPr>
          <w:rFonts w:cs="Times New Roman"/>
          <w:spacing w:val="-1"/>
          <w:position w:val="2"/>
        </w:rPr>
        <w:t>5 decades ago (</w:t>
      </w:r>
      <w:proofErr w:type="spellStart"/>
      <w:r w:rsidR="007A7FF5" w:rsidRPr="00C91410">
        <w:rPr>
          <w:rFonts w:cs="Times New Roman"/>
          <w:spacing w:val="-1"/>
          <w:position w:val="2"/>
        </w:rPr>
        <w:t>Colla</w:t>
      </w:r>
      <w:proofErr w:type="spellEnd"/>
      <w:r w:rsidR="007A7FF5" w:rsidRPr="00C91410">
        <w:rPr>
          <w:rFonts w:cs="Times New Roman"/>
          <w:spacing w:val="-1"/>
          <w:position w:val="2"/>
        </w:rPr>
        <w:t xml:space="preserve"> and Packer, 2008).</w:t>
      </w:r>
      <w:r w:rsidR="001E607F" w:rsidRPr="00C91410">
        <w:rPr>
          <w:rFonts w:cs="Times New Roman"/>
          <w:spacing w:val="-1"/>
          <w:position w:val="2"/>
        </w:rPr>
        <w:t xml:space="preserve"> </w:t>
      </w:r>
      <w:r w:rsidR="00035DA2" w:rsidRPr="00C91410">
        <w:rPr>
          <w:rFonts w:cs="Times New Roman"/>
          <w:spacing w:val="-1"/>
          <w:position w:val="2"/>
        </w:rPr>
        <w:t xml:space="preserve">Species such as </w:t>
      </w:r>
      <w:r w:rsidR="00035DA2" w:rsidRPr="00C91410">
        <w:rPr>
          <w:rFonts w:cs="Times New Roman"/>
          <w:i/>
          <w:spacing w:val="-1"/>
          <w:position w:val="2"/>
        </w:rPr>
        <w:t xml:space="preserve">B. </w:t>
      </w:r>
      <w:proofErr w:type="spellStart"/>
      <w:r w:rsidR="00035DA2" w:rsidRPr="00C91410">
        <w:rPr>
          <w:rFonts w:cs="Times New Roman"/>
          <w:i/>
          <w:spacing w:val="-1"/>
          <w:position w:val="2"/>
        </w:rPr>
        <w:t>affinis</w:t>
      </w:r>
      <w:proofErr w:type="spellEnd"/>
      <w:r w:rsidR="00035DA2" w:rsidRPr="00C91410">
        <w:rPr>
          <w:rFonts w:cs="Times New Roman"/>
          <w:i/>
          <w:spacing w:val="-1"/>
          <w:position w:val="2"/>
        </w:rPr>
        <w:t xml:space="preserve">, B. borealis, B. </w:t>
      </w:r>
      <w:proofErr w:type="spellStart"/>
      <w:r w:rsidR="00035DA2" w:rsidRPr="00C91410">
        <w:rPr>
          <w:rFonts w:cs="Times New Roman"/>
          <w:i/>
          <w:spacing w:val="-1"/>
          <w:position w:val="2"/>
        </w:rPr>
        <w:t>ashtoni</w:t>
      </w:r>
      <w:proofErr w:type="spellEnd"/>
      <w:r w:rsidR="00035DA2" w:rsidRPr="00C91410">
        <w:rPr>
          <w:rFonts w:cs="Times New Roman"/>
          <w:i/>
          <w:spacing w:val="-1"/>
          <w:position w:val="2"/>
        </w:rPr>
        <w:t xml:space="preserve">, B. </w:t>
      </w:r>
      <w:proofErr w:type="spellStart"/>
      <w:r w:rsidR="00035DA2" w:rsidRPr="00C91410">
        <w:rPr>
          <w:rFonts w:cs="Times New Roman"/>
          <w:i/>
          <w:spacing w:val="-1"/>
          <w:position w:val="2"/>
        </w:rPr>
        <w:t>fervidus</w:t>
      </w:r>
      <w:proofErr w:type="spellEnd"/>
      <w:r w:rsidR="00035DA2" w:rsidRPr="00C91410">
        <w:rPr>
          <w:rFonts w:cs="Times New Roman"/>
          <w:i/>
          <w:spacing w:val="-1"/>
          <w:position w:val="2"/>
        </w:rPr>
        <w:t xml:space="preserve">, B. </w:t>
      </w:r>
      <w:proofErr w:type="spellStart"/>
      <w:r w:rsidR="00035DA2" w:rsidRPr="00C91410">
        <w:rPr>
          <w:rFonts w:cs="Times New Roman"/>
          <w:i/>
          <w:spacing w:val="-1"/>
          <w:position w:val="2"/>
        </w:rPr>
        <w:t>pensylvanicus</w:t>
      </w:r>
      <w:proofErr w:type="spellEnd"/>
      <w:r w:rsidR="00035DA2" w:rsidRPr="00C91410">
        <w:rPr>
          <w:rFonts w:cs="Times New Roman"/>
          <w:i/>
          <w:spacing w:val="-1"/>
          <w:position w:val="2"/>
        </w:rPr>
        <w:t xml:space="preserve">, and B. </w:t>
      </w:r>
      <w:proofErr w:type="spellStart"/>
      <w:r w:rsidR="00035DA2" w:rsidRPr="00C91410">
        <w:rPr>
          <w:rFonts w:cs="Times New Roman"/>
          <w:i/>
          <w:spacing w:val="-1"/>
          <w:position w:val="2"/>
        </w:rPr>
        <w:t>sandersoni</w:t>
      </w:r>
      <w:proofErr w:type="spellEnd"/>
      <w:r w:rsidR="00035DA2" w:rsidRPr="00C91410">
        <w:rPr>
          <w:rFonts w:cs="Times New Roman"/>
          <w:i/>
          <w:spacing w:val="-1"/>
          <w:position w:val="2"/>
        </w:rPr>
        <w:t xml:space="preserve"> </w:t>
      </w:r>
      <w:r w:rsidR="00035DA2" w:rsidRPr="00C91410">
        <w:rPr>
          <w:rFonts w:cs="Times New Roman"/>
          <w:spacing w:val="-1"/>
          <w:position w:val="2"/>
        </w:rPr>
        <w:t>(al</w:t>
      </w:r>
      <w:r w:rsidR="00BC2E3F">
        <w:rPr>
          <w:rFonts w:cs="Times New Roman"/>
          <w:spacing w:val="-1"/>
          <w:position w:val="2"/>
        </w:rPr>
        <w:t xml:space="preserve">l species that can be found in </w:t>
      </w:r>
      <w:r w:rsidR="00035DA2" w:rsidRPr="00C91410">
        <w:rPr>
          <w:rFonts w:cs="Times New Roman"/>
          <w:spacing w:val="-1"/>
          <w:position w:val="2"/>
        </w:rPr>
        <w:t>Vermo</w:t>
      </w:r>
      <w:r w:rsidR="00BC2E3F">
        <w:rPr>
          <w:rFonts w:cs="Times New Roman"/>
          <w:spacing w:val="-1"/>
          <w:position w:val="2"/>
        </w:rPr>
        <w:t xml:space="preserve">nt) </w:t>
      </w:r>
      <w:r w:rsidR="007C2D68">
        <w:rPr>
          <w:rFonts w:cs="Times New Roman"/>
          <w:spacing w:val="-1"/>
          <w:position w:val="2"/>
        </w:rPr>
        <w:t xml:space="preserve">have experienced declines </w:t>
      </w:r>
      <w:r w:rsidR="00035DA2" w:rsidRPr="00C91410">
        <w:rPr>
          <w:rFonts w:cs="Times New Roman"/>
          <w:spacing w:val="-1"/>
          <w:position w:val="2"/>
        </w:rPr>
        <w:t>since the 1960s (</w:t>
      </w:r>
      <w:proofErr w:type="spellStart"/>
      <w:r w:rsidR="00035DA2" w:rsidRPr="00C91410">
        <w:rPr>
          <w:rFonts w:cs="Times New Roman"/>
          <w:spacing w:val="-1"/>
          <w:position w:val="2"/>
        </w:rPr>
        <w:t>Colla</w:t>
      </w:r>
      <w:proofErr w:type="spellEnd"/>
      <w:r w:rsidR="00035DA2" w:rsidRPr="00C91410">
        <w:rPr>
          <w:rFonts w:cs="Times New Roman"/>
          <w:spacing w:val="-1"/>
          <w:position w:val="2"/>
        </w:rPr>
        <w:t xml:space="preserve"> et al., 2012). In 2015, the state of Vermont listed two species of </w:t>
      </w:r>
      <w:proofErr w:type="spellStart"/>
      <w:r w:rsidR="00035DA2" w:rsidRPr="00C91410">
        <w:rPr>
          <w:rFonts w:cs="Times New Roman"/>
          <w:i/>
          <w:spacing w:val="-1"/>
          <w:position w:val="2"/>
        </w:rPr>
        <w:t>Bombus</w:t>
      </w:r>
      <w:proofErr w:type="spellEnd"/>
      <w:r w:rsidR="00035DA2" w:rsidRPr="00C91410">
        <w:rPr>
          <w:rFonts w:cs="Times New Roman"/>
          <w:spacing w:val="-1"/>
          <w:position w:val="2"/>
        </w:rPr>
        <w:t xml:space="preserve"> as threatened (</w:t>
      </w:r>
      <w:r w:rsidR="00035DA2" w:rsidRPr="00C91410">
        <w:rPr>
          <w:rFonts w:cs="Times New Roman"/>
          <w:i/>
          <w:spacing w:val="-1"/>
          <w:position w:val="2"/>
        </w:rPr>
        <w:t xml:space="preserve">B. </w:t>
      </w:r>
      <w:proofErr w:type="spellStart"/>
      <w:r w:rsidR="00035DA2" w:rsidRPr="00C91410">
        <w:rPr>
          <w:rFonts w:cs="Times New Roman"/>
          <w:i/>
          <w:spacing w:val="-1"/>
          <w:position w:val="2"/>
        </w:rPr>
        <w:t>terricola</w:t>
      </w:r>
      <w:proofErr w:type="spellEnd"/>
      <w:r w:rsidR="00035DA2" w:rsidRPr="00C91410">
        <w:rPr>
          <w:rFonts w:cs="Times New Roman"/>
          <w:i/>
          <w:spacing w:val="-1"/>
          <w:position w:val="2"/>
        </w:rPr>
        <w:t xml:space="preserve"> and B. </w:t>
      </w:r>
      <w:proofErr w:type="spellStart"/>
      <w:r w:rsidR="00035DA2" w:rsidRPr="00C91410">
        <w:rPr>
          <w:rFonts w:cs="Times New Roman"/>
          <w:i/>
          <w:spacing w:val="-1"/>
          <w:position w:val="2"/>
        </w:rPr>
        <w:t>ashtoni</w:t>
      </w:r>
      <w:proofErr w:type="spellEnd"/>
      <w:r w:rsidR="00035DA2" w:rsidRPr="00C91410">
        <w:rPr>
          <w:rFonts w:cs="Times New Roman"/>
          <w:spacing w:val="-1"/>
          <w:position w:val="2"/>
        </w:rPr>
        <w:t>) and one as endangered (</w:t>
      </w:r>
      <w:r w:rsidR="00035DA2" w:rsidRPr="00C91410">
        <w:rPr>
          <w:rFonts w:cs="Times New Roman"/>
          <w:i/>
          <w:spacing w:val="-1"/>
          <w:position w:val="2"/>
        </w:rPr>
        <w:t xml:space="preserve">B. </w:t>
      </w:r>
      <w:proofErr w:type="spellStart"/>
      <w:r w:rsidR="00035DA2" w:rsidRPr="00C91410">
        <w:rPr>
          <w:rFonts w:cs="Times New Roman"/>
          <w:i/>
          <w:spacing w:val="-1"/>
          <w:position w:val="2"/>
        </w:rPr>
        <w:t>affinis</w:t>
      </w:r>
      <w:proofErr w:type="spellEnd"/>
      <w:r w:rsidR="00035DA2" w:rsidRPr="00C91410">
        <w:rPr>
          <w:rFonts w:cs="Times New Roman"/>
          <w:spacing w:val="-1"/>
          <w:position w:val="2"/>
        </w:rPr>
        <w:t>) (Vermont Fish and Wildlife Department, 2015).</w:t>
      </w:r>
    </w:p>
    <w:p w14:paraId="59379334" w14:textId="49AEB56E" w:rsidR="00F952AB" w:rsidRPr="00C91410" w:rsidRDefault="00023029" w:rsidP="00895956">
      <w:pPr>
        <w:pStyle w:val="BodyText"/>
        <w:tabs>
          <w:tab w:val="left" w:pos="630"/>
          <w:tab w:val="left" w:pos="2312"/>
          <w:tab w:val="left" w:pos="4112"/>
        </w:tabs>
        <w:spacing w:before="48"/>
        <w:ind w:left="0"/>
        <w:rPr>
          <w:rFonts w:cs="Times New Roman"/>
          <w:spacing w:val="-1"/>
          <w:position w:val="2"/>
        </w:rPr>
      </w:pPr>
      <w:r>
        <w:rPr>
          <w:rFonts w:cs="Times New Roman"/>
          <w:spacing w:val="-1"/>
          <w:position w:val="2"/>
        </w:rPr>
        <w:tab/>
      </w:r>
      <w:r w:rsidR="00484ACB" w:rsidRPr="00C91410">
        <w:rPr>
          <w:rFonts w:cs="Times New Roman"/>
          <w:spacing w:val="-1"/>
          <w:position w:val="2"/>
        </w:rPr>
        <w:t>Various parasites</w:t>
      </w:r>
      <w:r w:rsidR="00BC2E3F">
        <w:rPr>
          <w:rFonts w:cs="Times New Roman"/>
          <w:spacing w:val="-1"/>
          <w:position w:val="2"/>
        </w:rPr>
        <w:t xml:space="preserve"> and</w:t>
      </w:r>
      <w:r w:rsidR="00F64F3E">
        <w:rPr>
          <w:rFonts w:cs="Times New Roman"/>
          <w:spacing w:val="-1"/>
          <w:position w:val="2"/>
        </w:rPr>
        <w:t xml:space="preserve"> pathogens</w:t>
      </w:r>
      <w:r w:rsidR="00484ACB" w:rsidRPr="00C91410">
        <w:rPr>
          <w:rFonts w:cs="Times New Roman"/>
          <w:spacing w:val="-1"/>
          <w:position w:val="2"/>
        </w:rPr>
        <w:t xml:space="preserve"> </w:t>
      </w:r>
      <w:r w:rsidR="00E57BB4" w:rsidRPr="00C91410">
        <w:rPr>
          <w:rFonts w:cs="Times New Roman"/>
          <w:spacing w:val="-1"/>
          <w:position w:val="2"/>
        </w:rPr>
        <w:t xml:space="preserve">have been </w:t>
      </w:r>
      <w:r>
        <w:rPr>
          <w:rFonts w:cs="Times New Roman"/>
          <w:spacing w:val="-1"/>
          <w:position w:val="2"/>
        </w:rPr>
        <w:t xml:space="preserve">identified as threats to native bumble bee species. </w:t>
      </w:r>
      <w:r w:rsidR="00F64F3E" w:rsidRPr="00C91410">
        <w:rPr>
          <w:rFonts w:cs="Times New Roman"/>
          <w:spacing w:val="-1"/>
          <w:position w:val="2"/>
        </w:rPr>
        <w:t xml:space="preserve">Two parasitic organism that are prevalent in </w:t>
      </w:r>
      <w:proofErr w:type="spellStart"/>
      <w:r w:rsidR="00F64F3E" w:rsidRPr="00C91410">
        <w:rPr>
          <w:rFonts w:cs="Times New Roman"/>
          <w:i/>
          <w:spacing w:val="-1"/>
          <w:position w:val="2"/>
        </w:rPr>
        <w:t>Bombus</w:t>
      </w:r>
      <w:proofErr w:type="spellEnd"/>
      <w:r w:rsidR="00F64F3E" w:rsidRPr="00C91410">
        <w:rPr>
          <w:rFonts w:cs="Times New Roman"/>
          <w:i/>
          <w:spacing w:val="-1"/>
          <w:position w:val="2"/>
        </w:rPr>
        <w:t xml:space="preserve"> spp. </w:t>
      </w:r>
      <w:r w:rsidR="00F64F3E" w:rsidRPr="00C91410">
        <w:rPr>
          <w:rFonts w:cs="Times New Roman"/>
          <w:spacing w:val="-1"/>
          <w:position w:val="2"/>
        </w:rPr>
        <w:t xml:space="preserve">are the tracheal mite, </w:t>
      </w:r>
      <w:proofErr w:type="spellStart"/>
      <w:proofErr w:type="gramStart"/>
      <w:r w:rsidR="00F64F3E" w:rsidRPr="00C91410">
        <w:rPr>
          <w:rFonts w:cs="Times New Roman"/>
          <w:i/>
          <w:shd w:val="clear" w:color="auto" w:fill="FFFFFF"/>
        </w:rPr>
        <w:t>Locustacarus</w:t>
      </w:r>
      <w:proofErr w:type="spellEnd"/>
      <w:r w:rsidR="00F64F3E" w:rsidRPr="00C91410">
        <w:rPr>
          <w:rFonts w:cs="Times New Roman"/>
          <w:i/>
          <w:shd w:val="clear" w:color="auto" w:fill="FFFFFF"/>
        </w:rPr>
        <w:t xml:space="preserve"> </w:t>
      </w:r>
      <w:proofErr w:type="spellStart"/>
      <w:r w:rsidR="00F64F3E" w:rsidRPr="00C91410">
        <w:rPr>
          <w:rFonts w:cs="Times New Roman"/>
          <w:i/>
          <w:shd w:val="clear" w:color="auto" w:fill="FFFFFF"/>
        </w:rPr>
        <w:t>buchneri</w:t>
      </w:r>
      <w:proofErr w:type="spellEnd"/>
      <w:r w:rsidR="00F64F3E" w:rsidRPr="00C91410">
        <w:rPr>
          <w:rFonts w:cs="Times New Roman"/>
          <w:i/>
          <w:shd w:val="clear" w:color="auto" w:fill="FFFFFF"/>
        </w:rPr>
        <w:t xml:space="preserve"> </w:t>
      </w:r>
      <w:r w:rsidR="00F64F3E" w:rsidRPr="00C91410">
        <w:rPr>
          <w:rFonts w:cs="Times New Roman"/>
          <w:shd w:val="clear" w:color="auto" w:fill="FFFFFF"/>
        </w:rPr>
        <w:t xml:space="preserve">and the </w:t>
      </w:r>
      <w:proofErr w:type="spellStart"/>
      <w:r w:rsidR="00F64F3E" w:rsidRPr="00C91410">
        <w:rPr>
          <w:rFonts w:cs="Times New Roman"/>
          <w:shd w:val="clear" w:color="auto" w:fill="FFFFFF"/>
        </w:rPr>
        <w:t>microsporidian</w:t>
      </w:r>
      <w:proofErr w:type="spellEnd"/>
      <w:r w:rsidR="00BC2E3F">
        <w:rPr>
          <w:rFonts w:cs="Times New Roman"/>
          <w:shd w:val="clear" w:color="auto" w:fill="FFFFFF"/>
        </w:rPr>
        <w:t>,</w:t>
      </w:r>
      <w:r w:rsidR="00F64F3E" w:rsidRPr="00C91410">
        <w:rPr>
          <w:rFonts w:cs="Times New Roman"/>
          <w:shd w:val="clear" w:color="auto" w:fill="FFFFFF"/>
        </w:rPr>
        <w:t xml:space="preserve"> </w:t>
      </w:r>
      <w:proofErr w:type="spellStart"/>
      <w:r w:rsidR="00F64F3E" w:rsidRPr="00C91410">
        <w:rPr>
          <w:rFonts w:cs="Times New Roman"/>
          <w:i/>
          <w:shd w:val="clear" w:color="auto" w:fill="FFFFFF"/>
        </w:rPr>
        <w:t>Nosema</w:t>
      </w:r>
      <w:proofErr w:type="spellEnd"/>
      <w:r w:rsidR="00F64F3E" w:rsidRPr="00C91410">
        <w:rPr>
          <w:rFonts w:cs="Times New Roman"/>
          <w:i/>
          <w:shd w:val="clear" w:color="auto" w:fill="FFFFFF"/>
        </w:rPr>
        <w:t xml:space="preserve"> </w:t>
      </w:r>
      <w:proofErr w:type="spellStart"/>
      <w:r w:rsidR="00F64F3E" w:rsidRPr="00C91410">
        <w:rPr>
          <w:rFonts w:cs="Times New Roman"/>
          <w:i/>
          <w:shd w:val="clear" w:color="auto" w:fill="FFFFFF"/>
        </w:rPr>
        <w:t>bombi</w:t>
      </w:r>
      <w:proofErr w:type="spellEnd"/>
      <w:r w:rsidR="00F64F3E" w:rsidRPr="00C91410">
        <w:rPr>
          <w:rFonts w:cs="Times New Roman"/>
          <w:i/>
          <w:shd w:val="clear" w:color="auto" w:fill="FFFFFF"/>
        </w:rPr>
        <w:t>.</w:t>
      </w:r>
      <w:proofErr w:type="gramEnd"/>
      <w:r w:rsidR="00F64F3E">
        <w:rPr>
          <w:rFonts w:cs="Times New Roman"/>
          <w:i/>
          <w:shd w:val="clear" w:color="auto" w:fill="FFFFFF"/>
        </w:rPr>
        <w:t xml:space="preserve"> </w:t>
      </w:r>
      <w:commentRangeStart w:id="4"/>
      <w:r w:rsidR="00F64F3E">
        <w:rPr>
          <w:rFonts w:cs="Times New Roman"/>
          <w:shd w:val="clear" w:color="auto" w:fill="FFFFFF"/>
        </w:rPr>
        <w:t>Such</w:t>
      </w:r>
      <w:commentRangeEnd w:id="4"/>
      <w:r>
        <w:rPr>
          <w:rStyle w:val="CommentReference"/>
          <w:rFonts w:asciiTheme="minorHAnsi" w:eastAsiaTheme="minorHAnsi" w:hAnsiTheme="minorHAnsi"/>
        </w:rPr>
        <w:commentReference w:id="4"/>
      </w:r>
      <w:r w:rsidR="00F64F3E">
        <w:rPr>
          <w:rFonts w:cs="Times New Roman"/>
          <w:shd w:val="clear" w:color="auto" w:fill="FFFFFF"/>
        </w:rPr>
        <w:t xml:space="preserve"> infestations are detrimental to bumble bee health and can adversely affect pollinator efficiency and foraging behavior (</w:t>
      </w:r>
      <w:proofErr w:type="spellStart"/>
      <w:r w:rsidR="00F64F3E">
        <w:rPr>
          <w:rFonts w:cs="Times New Roman"/>
          <w:shd w:val="clear" w:color="auto" w:fill="FFFFFF"/>
        </w:rPr>
        <w:t>Otterstatter</w:t>
      </w:r>
      <w:proofErr w:type="spellEnd"/>
      <w:r w:rsidR="00F64F3E">
        <w:rPr>
          <w:rFonts w:cs="Times New Roman"/>
          <w:shd w:val="clear" w:color="auto" w:fill="FFFFFF"/>
        </w:rPr>
        <w:t xml:space="preserve"> et al., 2005).</w:t>
      </w:r>
      <w:r w:rsidR="0033688F" w:rsidRPr="00C91410">
        <w:rPr>
          <w:rFonts w:cs="Times New Roman"/>
          <w:spacing w:val="-1"/>
          <w:position w:val="2"/>
        </w:rPr>
        <w:t xml:space="preserve"> Surveys have been conducted that look </w:t>
      </w:r>
      <w:commentRangeStart w:id="5"/>
      <w:r w:rsidR="0033688F" w:rsidRPr="00C91410">
        <w:rPr>
          <w:rFonts w:cs="Times New Roman"/>
          <w:spacing w:val="-1"/>
          <w:position w:val="2"/>
        </w:rPr>
        <w:t>at the parasite loads</w:t>
      </w:r>
      <w:commentRangeEnd w:id="5"/>
      <w:r>
        <w:rPr>
          <w:rStyle w:val="CommentReference"/>
          <w:rFonts w:asciiTheme="minorHAnsi" w:eastAsiaTheme="minorHAnsi" w:hAnsiTheme="minorHAnsi"/>
        </w:rPr>
        <w:commentReference w:id="5"/>
      </w:r>
      <w:r w:rsidR="0033688F" w:rsidRPr="00C91410">
        <w:rPr>
          <w:rFonts w:cs="Times New Roman"/>
          <w:spacing w:val="-1"/>
          <w:position w:val="2"/>
        </w:rPr>
        <w:t xml:space="preserve"> across</w:t>
      </w:r>
      <w:r w:rsidR="00035DA2" w:rsidRPr="00C91410">
        <w:rPr>
          <w:rFonts w:cs="Times New Roman"/>
          <w:spacing w:val="-1"/>
          <w:position w:val="2"/>
        </w:rPr>
        <w:t xml:space="preserve"> </w:t>
      </w:r>
      <w:proofErr w:type="spellStart"/>
      <w:r w:rsidR="00035DA2" w:rsidRPr="00C91410">
        <w:rPr>
          <w:rFonts w:cs="Times New Roman"/>
          <w:i/>
          <w:spacing w:val="-1"/>
          <w:position w:val="2"/>
        </w:rPr>
        <w:t>Bombus</w:t>
      </w:r>
      <w:proofErr w:type="spellEnd"/>
      <w:r w:rsidR="0033688F" w:rsidRPr="00C91410">
        <w:rPr>
          <w:rFonts w:cs="Times New Roman"/>
          <w:spacing w:val="-1"/>
          <w:position w:val="2"/>
        </w:rPr>
        <w:t xml:space="preserve"> species (Kissinger et al., 2011). However, such surveys have never been conducted in Vermont and tend to focus on</w:t>
      </w:r>
      <w:r w:rsidR="00F83008" w:rsidRPr="00C91410">
        <w:rPr>
          <w:rFonts w:cs="Times New Roman"/>
          <w:spacing w:val="-1"/>
          <w:position w:val="2"/>
        </w:rPr>
        <w:t xml:space="preserve"> the invasion of</w:t>
      </w:r>
      <w:r w:rsidR="0033688F" w:rsidRPr="00C91410">
        <w:rPr>
          <w:rFonts w:cs="Times New Roman"/>
          <w:spacing w:val="-1"/>
          <w:position w:val="2"/>
        </w:rPr>
        <w:t xml:space="preserve"> parasitic species </w:t>
      </w:r>
      <w:r w:rsidR="00BC2E3F">
        <w:rPr>
          <w:rFonts w:cs="Times New Roman"/>
          <w:spacing w:val="-1"/>
          <w:position w:val="2"/>
        </w:rPr>
        <w:t>separately</w:t>
      </w:r>
      <w:r w:rsidR="0033688F" w:rsidRPr="00C91410">
        <w:rPr>
          <w:rFonts w:cs="Times New Roman"/>
          <w:spacing w:val="-1"/>
          <w:position w:val="2"/>
        </w:rPr>
        <w:t>.</w:t>
      </w:r>
      <w:r w:rsidR="000922F4" w:rsidRPr="00C91410">
        <w:rPr>
          <w:rFonts w:cs="Times New Roman"/>
          <w:spacing w:val="-1"/>
          <w:position w:val="2"/>
        </w:rPr>
        <w:t xml:space="preserve"> </w:t>
      </w:r>
      <w:r w:rsidR="00F64F3E">
        <w:rPr>
          <w:rFonts w:cs="Times New Roman"/>
          <w:spacing w:val="-1"/>
          <w:position w:val="2"/>
        </w:rPr>
        <w:t>However,</w:t>
      </w:r>
      <w:r w:rsidR="000922F4" w:rsidRPr="00C91410">
        <w:rPr>
          <w:rFonts w:cs="Times New Roman"/>
          <w:spacing w:val="-1"/>
          <w:position w:val="2"/>
        </w:rPr>
        <w:t xml:space="preserve"> the i</w:t>
      </w:r>
      <w:commentRangeStart w:id="6"/>
      <w:r w:rsidR="000922F4" w:rsidRPr="00C91410">
        <w:rPr>
          <w:rFonts w:cs="Times New Roman"/>
          <w:spacing w:val="-1"/>
          <w:position w:val="2"/>
        </w:rPr>
        <w:t>nterplay</w:t>
      </w:r>
      <w:commentRangeEnd w:id="6"/>
      <w:r w:rsidR="008A178C">
        <w:rPr>
          <w:rStyle w:val="CommentReference"/>
          <w:rFonts w:asciiTheme="minorHAnsi" w:eastAsiaTheme="minorHAnsi" w:hAnsiTheme="minorHAnsi"/>
        </w:rPr>
        <w:commentReference w:id="6"/>
      </w:r>
      <w:r w:rsidR="000922F4" w:rsidRPr="00C91410">
        <w:rPr>
          <w:rFonts w:cs="Times New Roman"/>
          <w:spacing w:val="-1"/>
          <w:position w:val="2"/>
        </w:rPr>
        <w:t xml:space="preserve"> between multiple parasitic organisms and the host species </w:t>
      </w:r>
      <w:r w:rsidR="00F64F3E">
        <w:rPr>
          <w:rFonts w:cs="Times New Roman"/>
          <w:spacing w:val="-1"/>
          <w:position w:val="2"/>
        </w:rPr>
        <w:t>may create a more</w:t>
      </w:r>
      <w:r w:rsidR="000922F4" w:rsidRPr="00C91410">
        <w:rPr>
          <w:rFonts w:cs="Times New Roman"/>
          <w:spacing w:val="-1"/>
          <w:position w:val="2"/>
        </w:rPr>
        <w:t xml:space="preserve"> dynamic relationship</w:t>
      </w:r>
      <w:r w:rsidR="00BB4263" w:rsidRPr="00C91410">
        <w:rPr>
          <w:rFonts w:cs="Times New Roman"/>
          <w:spacing w:val="-1"/>
          <w:position w:val="2"/>
        </w:rPr>
        <w:t>.</w:t>
      </w:r>
      <w:r w:rsidR="00035DA2" w:rsidRPr="00C91410">
        <w:rPr>
          <w:rFonts w:cs="Times New Roman"/>
          <w:spacing w:val="-1"/>
          <w:position w:val="2"/>
        </w:rPr>
        <w:t xml:space="preserve"> </w:t>
      </w:r>
      <w:r w:rsidR="00F952AB" w:rsidRPr="00C91410">
        <w:rPr>
          <w:rFonts w:cs="Times New Roman"/>
          <w:spacing w:val="-1"/>
          <w:position w:val="2"/>
        </w:rPr>
        <w:t xml:space="preserve">I will conduct a survey of </w:t>
      </w:r>
      <w:r w:rsidR="005952C5" w:rsidRPr="00C91410">
        <w:rPr>
          <w:rFonts w:cs="Times New Roman"/>
          <w:i/>
          <w:spacing w:val="-1"/>
          <w:position w:val="2"/>
        </w:rPr>
        <w:t xml:space="preserve">L. </w:t>
      </w:r>
      <w:proofErr w:type="spellStart"/>
      <w:r w:rsidR="005952C5" w:rsidRPr="00C91410">
        <w:rPr>
          <w:rFonts w:cs="Times New Roman"/>
          <w:i/>
          <w:spacing w:val="-1"/>
          <w:position w:val="2"/>
        </w:rPr>
        <w:t>buchneri</w:t>
      </w:r>
      <w:proofErr w:type="spellEnd"/>
      <w:r w:rsidR="005952C5" w:rsidRPr="00C91410">
        <w:rPr>
          <w:rFonts w:cs="Times New Roman"/>
          <w:spacing w:val="-1"/>
          <w:position w:val="2"/>
        </w:rPr>
        <w:t xml:space="preserve"> </w:t>
      </w:r>
      <w:r w:rsidR="00965024" w:rsidRPr="00C91410">
        <w:rPr>
          <w:rFonts w:cs="Times New Roman"/>
          <w:spacing w:val="-1"/>
          <w:position w:val="2"/>
        </w:rPr>
        <w:t xml:space="preserve">and </w:t>
      </w:r>
      <w:r w:rsidR="00965024" w:rsidRPr="00C91410">
        <w:rPr>
          <w:rFonts w:cs="Times New Roman"/>
          <w:i/>
          <w:spacing w:val="-1"/>
          <w:position w:val="2"/>
        </w:rPr>
        <w:t>N</w:t>
      </w:r>
      <w:r w:rsidR="005952C5" w:rsidRPr="00C91410">
        <w:rPr>
          <w:rFonts w:cs="Times New Roman"/>
          <w:i/>
          <w:spacing w:val="-1"/>
          <w:position w:val="2"/>
        </w:rPr>
        <w:t>.</w:t>
      </w:r>
      <w:r w:rsidR="00965024" w:rsidRPr="00C91410">
        <w:rPr>
          <w:rFonts w:cs="Times New Roman"/>
          <w:i/>
          <w:spacing w:val="-1"/>
          <w:position w:val="2"/>
        </w:rPr>
        <w:t xml:space="preserve"> </w:t>
      </w:r>
      <w:proofErr w:type="spellStart"/>
      <w:r w:rsidR="00965024" w:rsidRPr="00C91410">
        <w:rPr>
          <w:rFonts w:cs="Times New Roman"/>
          <w:i/>
          <w:spacing w:val="-1"/>
          <w:position w:val="2"/>
        </w:rPr>
        <w:t>bombi</w:t>
      </w:r>
      <w:proofErr w:type="spellEnd"/>
      <w:r w:rsidR="00965024" w:rsidRPr="00C91410">
        <w:rPr>
          <w:rFonts w:cs="Times New Roman"/>
          <w:spacing w:val="-1"/>
          <w:position w:val="2"/>
        </w:rPr>
        <w:t xml:space="preserve"> across </w:t>
      </w:r>
      <w:r w:rsidR="00025C7A" w:rsidRPr="00C91410">
        <w:rPr>
          <w:rFonts w:cs="Times New Roman"/>
          <w:spacing w:val="-1"/>
          <w:position w:val="2"/>
        </w:rPr>
        <w:t>bumble bee species</w:t>
      </w:r>
      <w:r w:rsidR="00F952AB" w:rsidRPr="00C91410">
        <w:rPr>
          <w:rFonts w:cs="Times New Roman"/>
          <w:spacing w:val="-1"/>
          <w:position w:val="2"/>
        </w:rPr>
        <w:t xml:space="preserve"> in Northern Vermont to examine:</w:t>
      </w:r>
    </w:p>
    <w:p w14:paraId="1FEAC1C4" w14:textId="77777777" w:rsidR="00F952AB" w:rsidRPr="00C91410" w:rsidRDefault="00F952AB" w:rsidP="006F5397">
      <w:pPr>
        <w:rPr>
          <w:rFonts w:ascii="Times New Roman" w:hAnsi="Times New Roman" w:cs="Times New Roman"/>
          <w:spacing w:val="-1"/>
          <w:position w:val="2"/>
          <w:sz w:val="24"/>
          <w:szCs w:val="24"/>
        </w:rPr>
      </w:pPr>
    </w:p>
    <w:p w14:paraId="4ED9244A" w14:textId="331007AF" w:rsidR="0087118C" w:rsidRPr="00C91410" w:rsidRDefault="00025C7A" w:rsidP="00C91410">
      <w:pPr>
        <w:ind w:firstLine="720"/>
        <w:rPr>
          <w:rFonts w:ascii="Times New Roman" w:hAnsi="Times New Roman" w:cs="Times New Roman"/>
          <w:spacing w:val="-1"/>
          <w:position w:val="2"/>
          <w:sz w:val="24"/>
          <w:szCs w:val="24"/>
        </w:rPr>
      </w:pPr>
      <w:r w:rsidRPr="00C91410">
        <w:rPr>
          <w:rFonts w:ascii="Times New Roman" w:hAnsi="Times New Roman" w:cs="Times New Roman"/>
          <w:b/>
          <w:spacing w:val="-1"/>
          <w:position w:val="2"/>
          <w:sz w:val="24"/>
          <w:szCs w:val="24"/>
        </w:rPr>
        <w:t>1</w:t>
      </w:r>
      <w:r w:rsidR="00826C95" w:rsidRPr="00C91410">
        <w:rPr>
          <w:rFonts w:ascii="Times New Roman" w:hAnsi="Times New Roman" w:cs="Times New Roman"/>
          <w:b/>
          <w:spacing w:val="-1"/>
          <w:position w:val="2"/>
          <w:sz w:val="24"/>
          <w:szCs w:val="24"/>
        </w:rPr>
        <w:t>.</w:t>
      </w:r>
      <w:r w:rsidR="00C10020" w:rsidRPr="00C91410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 w:rsidR="00F64F3E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  </w:t>
      </w:r>
      <w:r w:rsidR="00F952AB" w:rsidRPr="00C91410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What patterns exist in tracheal mite and </w:t>
      </w:r>
      <w:proofErr w:type="spellStart"/>
      <w:r w:rsidR="00F952AB" w:rsidRPr="00C91410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>Nosema</w:t>
      </w:r>
      <w:proofErr w:type="spellEnd"/>
      <w:r w:rsidR="00F952AB" w:rsidRPr="00C91410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prevalence across different </w:t>
      </w:r>
      <w:proofErr w:type="spellStart"/>
      <w:r w:rsidR="005952C5" w:rsidRPr="00C91410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>Bombus</w:t>
      </w:r>
      <w:proofErr w:type="spellEnd"/>
      <w:r w:rsidR="00F952AB" w:rsidRPr="00C91410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species </w:t>
      </w:r>
      <w:r w:rsidR="00BC20FF">
        <w:rPr>
          <w:rFonts w:ascii="Times New Roman" w:hAnsi="Times New Roman" w:cs="Times New Roman"/>
          <w:spacing w:val="-1"/>
          <w:position w:val="2"/>
          <w:sz w:val="24"/>
          <w:szCs w:val="24"/>
        </w:rPr>
        <w:t>throughout</w:t>
      </w:r>
      <w:r w:rsidR="00965024" w:rsidRPr="00C91410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 w:rsidR="00286993">
        <w:rPr>
          <w:rFonts w:ascii="Times New Roman" w:hAnsi="Times New Roman" w:cs="Times New Roman"/>
          <w:spacing w:val="-1"/>
          <w:position w:val="2"/>
          <w:sz w:val="24"/>
          <w:szCs w:val="24"/>
        </w:rPr>
        <w:t>Northern Vermont.</w:t>
      </w:r>
      <w:r w:rsidR="00F952AB" w:rsidRPr="00C91410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</w:p>
    <w:p w14:paraId="6A47EE38" w14:textId="77777777" w:rsidR="00965024" w:rsidRPr="00C91410" w:rsidRDefault="00965024" w:rsidP="006F5397">
      <w:pPr>
        <w:rPr>
          <w:rFonts w:ascii="Times New Roman" w:hAnsi="Times New Roman" w:cs="Times New Roman"/>
          <w:spacing w:val="-1"/>
          <w:position w:val="2"/>
          <w:sz w:val="24"/>
          <w:szCs w:val="24"/>
        </w:rPr>
      </w:pPr>
    </w:p>
    <w:p w14:paraId="648ABB4D" w14:textId="3CAA4B84" w:rsidR="00965024" w:rsidRPr="00C91410" w:rsidRDefault="00965024" w:rsidP="00C91410">
      <w:pPr>
        <w:ind w:firstLine="720"/>
        <w:rPr>
          <w:rFonts w:ascii="Times New Roman" w:hAnsi="Times New Roman" w:cs="Times New Roman"/>
          <w:spacing w:val="-1"/>
          <w:position w:val="2"/>
          <w:sz w:val="24"/>
          <w:szCs w:val="24"/>
        </w:rPr>
      </w:pPr>
      <w:r w:rsidRPr="00C91410">
        <w:rPr>
          <w:rFonts w:ascii="Times New Roman" w:hAnsi="Times New Roman" w:cs="Times New Roman"/>
          <w:b/>
          <w:spacing w:val="-1"/>
          <w:position w:val="2"/>
          <w:sz w:val="24"/>
          <w:szCs w:val="24"/>
        </w:rPr>
        <w:lastRenderedPageBreak/>
        <w:t>2</w:t>
      </w:r>
      <w:r w:rsidRPr="00C91410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. </w:t>
      </w:r>
      <w:r w:rsidR="00F64F3E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  </w:t>
      </w:r>
      <w:r w:rsidRPr="00C91410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Are there patterns in co-infection that would predict interactive effects between </w:t>
      </w:r>
      <w:r w:rsidR="00025C7A" w:rsidRPr="00C91410">
        <w:rPr>
          <w:rFonts w:ascii="Times New Roman" w:hAnsi="Times New Roman" w:cs="Times New Roman"/>
          <w:spacing w:val="-1"/>
          <w:position w:val="2"/>
          <w:sz w:val="24"/>
          <w:szCs w:val="24"/>
        </w:rPr>
        <w:t>these two parasitic organisms</w:t>
      </w:r>
      <w:r w:rsidRPr="00C91410">
        <w:rPr>
          <w:rFonts w:ascii="Times New Roman" w:hAnsi="Times New Roman" w:cs="Times New Roman"/>
          <w:spacing w:val="-1"/>
          <w:position w:val="2"/>
          <w:sz w:val="24"/>
          <w:szCs w:val="24"/>
        </w:rPr>
        <w:t>.</w:t>
      </w:r>
      <w:r w:rsidR="00025C7A" w:rsidRPr="00C91410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 w:rsidRPr="00C91410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</w:p>
    <w:p w14:paraId="3C757D6F" w14:textId="77777777" w:rsidR="00826C95" w:rsidRPr="00C91410" w:rsidRDefault="00826C95" w:rsidP="00826C95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spacing w:val="-1"/>
          <w:position w:val="2"/>
        </w:rPr>
      </w:pPr>
    </w:p>
    <w:p w14:paraId="15BD6A10" w14:textId="304A3967" w:rsidR="00012484" w:rsidRDefault="00012484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spacing w:val="-1"/>
          <w:position w:val="2"/>
        </w:rPr>
      </w:pPr>
      <w:r>
        <w:rPr>
          <w:rFonts w:cs="Times New Roman"/>
          <w:spacing w:val="-1"/>
          <w:position w:val="2"/>
        </w:rPr>
        <w:tab/>
      </w:r>
      <w:r w:rsidR="00504127">
        <w:rPr>
          <w:rFonts w:cs="Times New Roman"/>
          <w:spacing w:val="-1"/>
          <w:position w:val="2"/>
        </w:rPr>
        <w:t xml:space="preserve">      </w:t>
      </w:r>
      <w:r w:rsidR="002D3C14" w:rsidRPr="00C91410">
        <w:rPr>
          <w:rFonts w:cs="Times New Roman"/>
          <w:spacing w:val="-1"/>
          <w:position w:val="2"/>
        </w:rPr>
        <w:t>I hypothesize that</w:t>
      </w:r>
      <w:r w:rsidR="002D3C14" w:rsidRPr="00C91410">
        <w:rPr>
          <w:rFonts w:cs="Times New Roman"/>
          <w:b/>
          <w:spacing w:val="-1"/>
          <w:position w:val="2"/>
        </w:rPr>
        <w:t xml:space="preserve"> </w:t>
      </w:r>
      <w:r w:rsidR="00413A85" w:rsidRPr="00C91410">
        <w:rPr>
          <w:rFonts w:cs="Times New Roman"/>
          <w:spacing w:val="-1"/>
          <w:position w:val="2"/>
        </w:rPr>
        <w:t>certain</w:t>
      </w:r>
      <w:r w:rsidR="00413A85" w:rsidRPr="00C91410">
        <w:rPr>
          <w:rFonts w:cs="Times New Roman"/>
          <w:b/>
          <w:spacing w:val="-1"/>
          <w:position w:val="2"/>
        </w:rPr>
        <w:t xml:space="preserve"> </w:t>
      </w:r>
      <w:r w:rsidR="00413A85" w:rsidRPr="00C91410">
        <w:rPr>
          <w:rFonts w:cs="Times New Roman"/>
          <w:spacing w:val="-1"/>
          <w:position w:val="2"/>
        </w:rPr>
        <w:t xml:space="preserve">species of </w:t>
      </w:r>
      <w:proofErr w:type="spellStart"/>
      <w:r w:rsidR="001B2A89" w:rsidRPr="00C91410">
        <w:rPr>
          <w:rFonts w:cs="Times New Roman"/>
          <w:i/>
          <w:spacing w:val="-1"/>
          <w:position w:val="2"/>
        </w:rPr>
        <w:t>Bombus</w:t>
      </w:r>
      <w:proofErr w:type="spellEnd"/>
      <w:r w:rsidR="00413A85" w:rsidRPr="00C91410">
        <w:rPr>
          <w:rFonts w:cs="Times New Roman"/>
          <w:spacing w:val="-1"/>
          <w:position w:val="2"/>
        </w:rPr>
        <w:t xml:space="preserve"> will tend to be more </w:t>
      </w:r>
      <w:r w:rsidR="001B2A89" w:rsidRPr="00C91410">
        <w:rPr>
          <w:rFonts w:cs="Times New Roman"/>
          <w:spacing w:val="-1"/>
          <w:position w:val="2"/>
        </w:rPr>
        <w:t>susceptible</w:t>
      </w:r>
      <w:r w:rsidR="00413A85" w:rsidRPr="00C91410">
        <w:rPr>
          <w:rFonts w:cs="Times New Roman"/>
          <w:spacing w:val="-1"/>
          <w:position w:val="2"/>
        </w:rPr>
        <w:t xml:space="preserve"> to </w:t>
      </w:r>
      <w:r w:rsidR="001B2A89" w:rsidRPr="00C91410">
        <w:rPr>
          <w:rFonts w:cs="Times New Roman"/>
          <w:i/>
          <w:spacing w:val="-1"/>
          <w:position w:val="2"/>
        </w:rPr>
        <w:t xml:space="preserve">L. </w:t>
      </w:r>
      <w:proofErr w:type="spellStart"/>
      <w:r w:rsidR="001B2A89" w:rsidRPr="00C91410">
        <w:rPr>
          <w:rFonts w:cs="Times New Roman"/>
          <w:i/>
          <w:spacing w:val="-1"/>
          <w:position w:val="2"/>
        </w:rPr>
        <w:t>buchneri</w:t>
      </w:r>
      <w:proofErr w:type="spellEnd"/>
      <w:r w:rsidR="00413A85" w:rsidRPr="00C91410">
        <w:rPr>
          <w:rFonts w:cs="Times New Roman"/>
          <w:spacing w:val="-1"/>
          <w:position w:val="2"/>
        </w:rPr>
        <w:t xml:space="preserve"> and </w:t>
      </w:r>
      <w:r w:rsidR="001B2A89" w:rsidRPr="00C91410">
        <w:rPr>
          <w:rFonts w:cs="Times New Roman"/>
          <w:spacing w:val="-1"/>
          <w:position w:val="2"/>
        </w:rPr>
        <w:t xml:space="preserve">that there will be a correlation between high mite loads and the presence of </w:t>
      </w:r>
      <w:proofErr w:type="spellStart"/>
      <w:r w:rsidR="001B2A89" w:rsidRPr="00C91410">
        <w:rPr>
          <w:rFonts w:cs="Times New Roman"/>
          <w:i/>
          <w:spacing w:val="-1"/>
          <w:position w:val="2"/>
        </w:rPr>
        <w:t>Nosema</w:t>
      </w:r>
      <w:proofErr w:type="spellEnd"/>
      <w:r w:rsidR="001B2A89" w:rsidRPr="00C91410">
        <w:rPr>
          <w:rFonts w:cs="Times New Roman"/>
          <w:spacing w:val="-1"/>
          <w:position w:val="2"/>
        </w:rPr>
        <w:t xml:space="preserve">. </w:t>
      </w:r>
    </w:p>
    <w:p w14:paraId="2B8F1FB4" w14:textId="77777777" w:rsidR="00012484" w:rsidRDefault="00012484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spacing w:val="-1"/>
          <w:position w:val="2"/>
        </w:rPr>
      </w:pPr>
    </w:p>
    <w:p w14:paraId="52FA7ECF" w14:textId="43DB9108" w:rsidR="00144B80" w:rsidRPr="0031506B" w:rsidRDefault="00012484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spacing w:val="-1"/>
          <w:position w:val="2"/>
        </w:rPr>
      </w:pPr>
      <w:r>
        <w:rPr>
          <w:rFonts w:cs="Times New Roman"/>
          <w:spacing w:val="-1"/>
          <w:position w:val="2"/>
        </w:rPr>
        <w:tab/>
      </w:r>
      <w:r w:rsidR="00895956">
        <w:rPr>
          <w:rFonts w:cs="Times New Roman"/>
          <w:spacing w:val="-1"/>
          <w:position w:val="2"/>
        </w:rPr>
        <w:t xml:space="preserve">     </w:t>
      </w:r>
      <w:r w:rsidR="00023029">
        <w:rPr>
          <w:rFonts w:cs="Times New Roman"/>
          <w:spacing w:val="-1"/>
          <w:position w:val="2"/>
        </w:rPr>
        <w:t>I</w:t>
      </w:r>
      <w:r w:rsidR="00432058" w:rsidRPr="00C91410">
        <w:rPr>
          <w:rFonts w:cs="Times New Roman"/>
          <w:color w:val="272629"/>
          <w:spacing w:val="-1"/>
          <w:position w:val="2"/>
        </w:rPr>
        <w:t xml:space="preserve"> predic</w:t>
      </w:r>
      <w:r w:rsidR="00023029">
        <w:rPr>
          <w:rFonts w:cs="Times New Roman"/>
          <w:color w:val="272629"/>
          <w:spacing w:val="-1"/>
          <w:position w:val="2"/>
        </w:rPr>
        <w:t>t</w:t>
      </w:r>
      <w:r w:rsidR="008A178C">
        <w:rPr>
          <w:rFonts w:cs="Times New Roman"/>
          <w:color w:val="272629"/>
          <w:spacing w:val="-1"/>
          <w:position w:val="2"/>
        </w:rPr>
        <w:t xml:space="preserve"> both mite and </w:t>
      </w:r>
      <w:proofErr w:type="spellStart"/>
      <w:r w:rsidR="008A178C">
        <w:rPr>
          <w:rFonts w:cs="Times New Roman"/>
          <w:i/>
          <w:color w:val="272629"/>
          <w:spacing w:val="-1"/>
          <w:position w:val="2"/>
        </w:rPr>
        <w:t>Nosema</w:t>
      </w:r>
      <w:proofErr w:type="spellEnd"/>
      <w:r w:rsidR="008A178C">
        <w:rPr>
          <w:rFonts w:cs="Times New Roman"/>
          <w:i/>
          <w:color w:val="272629"/>
          <w:spacing w:val="-1"/>
          <w:position w:val="2"/>
        </w:rPr>
        <w:t xml:space="preserve"> </w:t>
      </w:r>
      <w:r w:rsidR="008A178C">
        <w:rPr>
          <w:rFonts w:cs="Times New Roman"/>
          <w:color w:val="272629"/>
          <w:spacing w:val="-1"/>
          <w:position w:val="2"/>
        </w:rPr>
        <w:t xml:space="preserve">prevalence will be highest in </w:t>
      </w:r>
      <w:proofErr w:type="spellStart"/>
      <w:r w:rsidR="00661FC1">
        <w:rPr>
          <w:rFonts w:cs="Times New Roman"/>
          <w:i/>
          <w:color w:val="272629"/>
          <w:spacing w:val="-1"/>
          <w:position w:val="2"/>
        </w:rPr>
        <w:t>Bombus</w:t>
      </w:r>
      <w:proofErr w:type="spellEnd"/>
      <w:r w:rsidR="008A178C">
        <w:rPr>
          <w:rFonts w:cs="Times New Roman"/>
          <w:i/>
          <w:color w:val="272629"/>
          <w:spacing w:val="-1"/>
          <w:position w:val="2"/>
        </w:rPr>
        <w:t xml:space="preserve"> </w:t>
      </w:r>
      <w:r w:rsidR="008A178C" w:rsidRPr="00895956">
        <w:rPr>
          <w:rFonts w:cs="Times New Roman"/>
          <w:color w:val="272629"/>
          <w:spacing w:val="-1"/>
          <w:position w:val="2"/>
        </w:rPr>
        <w:t>species</w:t>
      </w:r>
      <w:r w:rsidR="008A178C">
        <w:rPr>
          <w:rFonts w:cs="Times New Roman"/>
          <w:i/>
          <w:color w:val="272629"/>
          <w:spacing w:val="-1"/>
          <w:position w:val="2"/>
        </w:rPr>
        <w:t xml:space="preserve"> </w:t>
      </w:r>
      <w:r w:rsidR="008A178C">
        <w:rPr>
          <w:rFonts w:cs="Times New Roman"/>
          <w:color w:val="272629"/>
          <w:spacing w:val="-1"/>
          <w:position w:val="2"/>
        </w:rPr>
        <w:t>that build</w:t>
      </w:r>
      <w:r w:rsidR="00685304">
        <w:rPr>
          <w:rFonts w:cs="Times New Roman"/>
          <w:color w:val="272629"/>
          <w:spacing w:val="-1"/>
          <w:position w:val="2"/>
        </w:rPr>
        <w:t xml:space="preserve"> larger colonies </w:t>
      </w:r>
      <w:r w:rsidR="008A178C">
        <w:rPr>
          <w:rFonts w:cs="Times New Roman"/>
          <w:color w:val="272629"/>
          <w:spacing w:val="-1"/>
          <w:position w:val="2"/>
        </w:rPr>
        <w:t xml:space="preserve">compared to </w:t>
      </w:r>
      <w:proofErr w:type="spellStart"/>
      <w:r w:rsidR="008A178C">
        <w:rPr>
          <w:rFonts w:cs="Times New Roman"/>
          <w:i/>
          <w:color w:val="272629"/>
          <w:spacing w:val="-1"/>
          <w:position w:val="2"/>
        </w:rPr>
        <w:t>Bombus</w:t>
      </w:r>
      <w:proofErr w:type="spellEnd"/>
      <w:r w:rsidR="008A178C">
        <w:rPr>
          <w:rFonts w:cs="Times New Roman"/>
          <w:i/>
          <w:color w:val="272629"/>
          <w:spacing w:val="-1"/>
          <w:position w:val="2"/>
        </w:rPr>
        <w:t xml:space="preserve"> </w:t>
      </w:r>
      <w:r w:rsidR="008A178C">
        <w:rPr>
          <w:rFonts w:cs="Times New Roman"/>
          <w:color w:val="272629"/>
          <w:spacing w:val="-1"/>
          <w:position w:val="2"/>
        </w:rPr>
        <w:t>species that tend to build smaller colonies containing fewer workers.  I</w:t>
      </w:r>
      <w:r w:rsidR="00E74E11">
        <w:rPr>
          <w:rFonts w:cs="Times New Roman"/>
          <w:color w:val="272629"/>
          <w:spacing w:val="-1"/>
          <w:position w:val="2"/>
        </w:rPr>
        <w:t xml:space="preserve">n infected </w:t>
      </w:r>
      <w:r w:rsidR="00CA5D1C">
        <w:rPr>
          <w:rFonts w:cs="Times New Roman"/>
          <w:color w:val="272629"/>
          <w:spacing w:val="-1"/>
          <w:position w:val="2"/>
        </w:rPr>
        <w:t>individuals</w:t>
      </w:r>
      <w:r w:rsidR="00E74E11">
        <w:rPr>
          <w:rFonts w:cs="Times New Roman"/>
          <w:color w:val="272629"/>
          <w:spacing w:val="-1"/>
          <w:position w:val="2"/>
        </w:rPr>
        <w:t>, I</w:t>
      </w:r>
      <w:r w:rsidR="008A178C">
        <w:rPr>
          <w:rFonts w:cs="Times New Roman"/>
          <w:color w:val="272629"/>
          <w:spacing w:val="-1"/>
          <w:position w:val="2"/>
        </w:rPr>
        <w:t xml:space="preserve"> expect </w:t>
      </w:r>
      <w:r w:rsidR="00E74E11">
        <w:rPr>
          <w:rFonts w:cs="Times New Roman"/>
          <w:color w:val="272629"/>
          <w:spacing w:val="-1"/>
          <w:position w:val="2"/>
        </w:rPr>
        <w:t xml:space="preserve">a </w:t>
      </w:r>
      <w:r w:rsidR="008A178C">
        <w:rPr>
          <w:rFonts w:cs="Times New Roman"/>
          <w:color w:val="272629"/>
          <w:spacing w:val="-1"/>
          <w:position w:val="2"/>
        </w:rPr>
        <w:t>positive correlation</w:t>
      </w:r>
      <w:r w:rsidR="00E74E11">
        <w:rPr>
          <w:rFonts w:cs="Times New Roman"/>
          <w:color w:val="272629"/>
          <w:spacing w:val="-1"/>
          <w:position w:val="2"/>
        </w:rPr>
        <w:t xml:space="preserve"> between the two pathogens.</w:t>
      </w:r>
    </w:p>
    <w:p w14:paraId="2BC1EC9B" w14:textId="77777777" w:rsidR="0045736B" w:rsidRPr="00C91410" w:rsidRDefault="0045736B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</w:p>
    <w:p w14:paraId="016C2143" w14:textId="2C8E6B61" w:rsidR="00F74701" w:rsidRDefault="00E01DDA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  <w:r>
        <w:rPr>
          <w:rFonts w:cs="Times New Roman"/>
          <w:b/>
          <w:color w:val="272629"/>
          <w:spacing w:val="-1"/>
          <w:position w:val="2"/>
        </w:rPr>
        <w:t>METHODS</w:t>
      </w:r>
    </w:p>
    <w:p w14:paraId="56341063" w14:textId="77777777" w:rsidR="0053695F" w:rsidRDefault="0053695F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</w:p>
    <w:p w14:paraId="16B00481" w14:textId="14FEFA49" w:rsidR="00EB2574" w:rsidRDefault="0053695F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  <w:r>
        <w:rPr>
          <w:rFonts w:cs="Times New Roman"/>
          <w:b/>
          <w:color w:val="272629"/>
          <w:spacing w:val="-1"/>
          <w:position w:val="2"/>
        </w:rPr>
        <w:tab/>
        <w:t xml:space="preserve">            Preliminary Work:</w:t>
      </w:r>
    </w:p>
    <w:p w14:paraId="14D471CD" w14:textId="77777777" w:rsidR="00E95AF8" w:rsidRDefault="00E95AF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</w:p>
    <w:p w14:paraId="79A979DD" w14:textId="47A1C163" w:rsidR="00EB2574" w:rsidRPr="00AB0812" w:rsidRDefault="00313034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color w:val="272629"/>
          <w:spacing w:val="-1"/>
          <w:position w:val="2"/>
        </w:rPr>
      </w:pPr>
      <w:r>
        <w:rPr>
          <w:rFonts w:cs="Times New Roman"/>
          <w:color w:val="272629"/>
          <w:spacing w:val="-1"/>
          <w:position w:val="2"/>
        </w:rPr>
        <w:tab/>
        <w:t xml:space="preserve">       </w:t>
      </w:r>
      <w:r w:rsidR="00AB0812" w:rsidRPr="00AB0812">
        <w:rPr>
          <w:rFonts w:cs="Times New Roman"/>
          <w:color w:val="272629"/>
          <w:spacing w:val="-1"/>
          <w:position w:val="2"/>
        </w:rPr>
        <w:t>In</w:t>
      </w:r>
      <w:r w:rsidR="00AB0812">
        <w:rPr>
          <w:rFonts w:cs="Times New Roman"/>
          <w:color w:val="272629"/>
          <w:spacing w:val="-1"/>
          <w:position w:val="2"/>
        </w:rPr>
        <w:t xml:space="preserve"> 2014, over 300 bumble bees were collected from 13 different field sites </w:t>
      </w:r>
      <w:r>
        <w:rPr>
          <w:rFonts w:cs="Times New Roman"/>
          <w:color w:val="272629"/>
          <w:spacing w:val="-1"/>
          <w:position w:val="2"/>
        </w:rPr>
        <w:t>throughout</w:t>
      </w:r>
      <w:r w:rsidR="00AB0812">
        <w:rPr>
          <w:rFonts w:cs="Times New Roman"/>
          <w:color w:val="272629"/>
          <w:spacing w:val="-1"/>
          <w:position w:val="2"/>
        </w:rPr>
        <w:t xml:space="preserve"> Northern Vermont</w:t>
      </w:r>
      <w:r w:rsidR="00023029">
        <w:rPr>
          <w:rFonts w:cs="Times New Roman"/>
          <w:color w:val="272629"/>
          <w:spacing w:val="-1"/>
          <w:position w:val="2"/>
        </w:rPr>
        <w:t xml:space="preserve"> (fig.1)</w:t>
      </w:r>
      <w:r>
        <w:rPr>
          <w:rFonts w:cs="Times New Roman"/>
          <w:color w:val="272629"/>
          <w:spacing w:val="-1"/>
          <w:position w:val="2"/>
        </w:rPr>
        <w:t xml:space="preserve">. The bees were </w:t>
      </w:r>
      <w:r w:rsidR="00023029">
        <w:rPr>
          <w:rFonts w:cs="Times New Roman"/>
          <w:color w:val="272629"/>
          <w:spacing w:val="-1"/>
          <w:position w:val="2"/>
        </w:rPr>
        <w:t xml:space="preserve">netted </w:t>
      </w:r>
      <w:r>
        <w:rPr>
          <w:rFonts w:cs="Times New Roman"/>
          <w:color w:val="272629"/>
          <w:spacing w:val="-1"/>
          <w:position w:val="2"/>
        </w:rPr>
        <w:t xml:space="preserve">randomly </w:t>
      </w:r>
      <w:r w:rsidR="00023029">
        <w:rPr>
          <w:rFonts w:cs="Times New Roman"/>
          <w:color w:val="272629"/>
          <w:spacing w:val="-1"/>
          <w:position w:val="2"/>
        </w:rPr>
        <w:t>from</w:t>
      </w:r>
      <w:r>
        <w:rPr>
          <w:rFonts w:cs="Times New Roman"/>
          <w:color w:val="272629"/>
          <w:spacing w:val="-1"/>
          <w:position w:val="2"/>
        </w:rPr>
        <w:t xml:space="preserve"> flowers</w:t>
      </w:r>
      <w:r w:rsidR="00023029">
        <w:rPr>
          <w:rFonts w:cs="Times New Roman"/>
          <w:color w:val="272629"/>
          <w:spacing w:val="-1"/>
          <w:position w:val="2"/>
        </w:rPr>
        <w:t>. A</w:t>
      </w:r>
      <w:r w:rsidR="0053695F">
        <w:rPr>
          <w:rFonts w:cs="Times New Roman"/>
          <w:color w:val="272629"/>
          <w:spacing w:val="-1"/>
          <w:position w:val="2"/>
        </w:rPr>
        <w:t xml:space="preserve">t some sites, </w:t>
      </w:r>
      <w:r w:rsidR="00023029">
        <w:rPr>
          <w:rFonts w:cs="Times New Roman"/>
          <w:color w:val="272629"/>
          <w:spacing w:val="-1"/>
          <w:position w:val="2"/>
        </w:rPr>
        <w:t>queens and males were also captured</w:t>
      </w:r>
      <w:r w:rsidR="0053695F">
        <w:rPr>
          <w:rFonts w:cs="Times New Roman"/>
          <w:color w:val="272629"/>
          <w:spacing w:val="-1"/>
          <w:position w:val="2"/>
        </w:rPr>
        <w:t>. The bees were put on dry ice in the field and were transferred to a -80</w:t>
      </w:r>
      <w:r w:rsidR="0053695F">
        <w:rPr>
          <w:rFonts w:cs="Times New Roman"/>
          <w:color w:val="272629"/>
          <w:spacing w:val="-1"/>
          <w:position w:val="2"/>
          <w:vertAlign w:val="superscript"/>
        </w:rPr>
        <w:t>o</w:t>
      </w:r>
      <w:r w:rsidR="00E74E11">
        <w:rPr>
          <w:rFonts w:cs="Times New Roman"/>
          <w:color w:val="272629"/>
          <w:spacing w:val="-1"/>
          <w:position w:val="2"/>
        </w:rPr>
        <w:t>C</w:t>
      </w:r>
      <w:r w:rsidR="0053695F">
        <w:rPr>
          <w:rFonts w:cs="Times New Roman"/>
          <w:color w:val="272629"/>
          <w:spacing w:val="-1"/>
          <w:position w:val="2"/>
        </w:rPr>
        <w:t xml:space="preserve"> freezer within 12 hours of being captured. At each site, bee abundance </w:t>
      </w:r>
      <w:r w:rsidR="00023029">
        <w:rPr>
          <w:rFonts w:cs="Times New Roman"/>
          <w:color w:val="272629"/>
          <w:spacing w:val="-1"/>
          <w:position w:val="2"/>
        </w:rPr>
        <w:t>and flow</w:t>
      </w:r>
      <w:r w:rsidR="00E74E11">
        <w:rPr>
          <w:rFonts w:cs="Times New Roman"/>
          <w:color w:val="272629"/>
          <w:spacing w:val="-1"/>
          <w:position w:val="2"/>
        </w:rPr>
        <w:t>er</w:t>
      </w:r>
      <w:r w:rsidR="00023029">
        <w:rPr>
          <w:rFonts w:cs="Times New Roman"/>
          <w:color w:val="272629"/>
          <w:spacing w:val="-1"/>
          <w:position w:val="2"/>
        </w:rPr>
        <w:t xml:space="preserve">ing vegetation </w:t>
      </w:r>
      <w:r w:rsidR="0053695F">
        <w:rPr>
          <w:rFonts w:cs="Times New Roman"/>
          <w:color w:val="272629"/>
          <w:spacing w:val="-1"/>
          <w:position w:val="2"/>
        </w:rPr>
        <w:t>surveys</w:t>
      </w:r>
      <w:r w:rsidR="00023029">
        <w:rPr>
          <w:rFonts w:cs="Times New Roman"/>
          <w:color w:val="272629"/>
          <w:spacing w:val="-1"/>
          <w:position w:val="2"/>
        </w:rPr>
        <w:t xml:space="preserve"> were conducted</w:t>
      </w:r>
      <w:r w:rsidR="0053695F">
        <w:rPr>
          <w:rFonts w:cs="Times New Roman"/>
          <w:color w:val="272629"/>
          <w:spacing w:val="-1"/>
          <w:position w:val="2"/>
        </w:rPr>
        <w:t xml:space="preserve">. </w:t>
      </w:r>
      <w:r w:rsidR="00023029">
        <w:rPr>
          <w:rFonts w:cs="Times New Roman"/>
          <w:color w:val="272629"/>
          <w:spacing w:val="-1"/>
          <w:position w:val="2"/>
        </w:rPr>
        <w:t xml:space="preserve">In </w:t>
      </w:r>
      <w:r w:rsidR="00E74E11">
        <w:rPr>
          <w:rFonts w:cs="Times New Roman"/>
          <w:color w:val="272629"/>
          <w:spacing w:val="-1"/>
          <w:position w:val="2"/>
        </w:rPr>
        <w:t>sites with honey bees present, f</w:t>
      </w:r>
      <w:r w:rsidR="0053695F">
        <w:rPr>
          <w:rFonts w:cs="Times New Roman"/>
          <w:color w:val="272629"/>
          <w:spacing w:val="-1"/>
          <w:position w:val="2"/>
        </w:rPr>
        <w:t xml:space="preserve">orging honey bees were </w:t>
      </w:r>
      <w:r w:rsidR="00023029">
        <w:rPr>
          <w:rFonts w:cs="Times New Roman"/>
          <w:color w:val="272629"/>
          <w:spacing w:val="-1"/>
          <w:position w:val="2"/>
        </w:rPr>
        <w:t>also collected from flowers and/or directly from hives</w:t>
      </w:r>
      <w:r w:rsidR="0053695F">
        <w:rPr>
          <w:rFonts w:cs="Times New Roman"/>
          <w:color w:val="272629"/>
          <w:spacing w:val="-1"/>
          <w:position w:val="2"/>
        </w:rPr>
        <w:t>.</w:t>
      </w:r>
      <w:r w:rsidR="00B5628D">
        <w:rPr>
          <w:rFonts w:cs="Times New Roman"/>
          <w:color w:val="272629"/>
          <w:spacing w:val="-1"/>
          <w:position w:val="2"/>
        </w:rPr>
        <w:t xml:space="preserve"> </w:t>
      </w:r>
    </w:p>
    <w:p w14:paraId="66073B58" w14:textId="77777777" w:rsidR="00F74701" w:rsidRDefault="00F74701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</w:p>
    <w:p w14:paraId="51732038" w14:textId="77777777" w:rsidR="00E95AF8" w:rsidRDefault="0053695F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  <w:r>
        <w:rPr>
          <w:rFonts w:cs="Times New Roman"/>
          <w:b/>
          <w:color w:val="272629"/>
          <w:spacing w:val="-1"/>
          <w:position w:val="2"/>
        </w:rPr>
        <w:tab/>
        <w:t xml:space="preserve">            Work to be Conducted:</w:t>
      </w:r>
    </w:p>
    <w:p w14:paraId="6962B57F" w14:textId="77777777" w:rsidR="00E95AF8" w:rsidRDefault="00E95AF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</w:p>
    <w:p w14:paraId="7203DB0D" w14:textId="036630B1" w:rsidR="0053695F" w:rsidRPr="00C00ECE" w:rsidRDefault="00E95AF8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  <w:r>
        <w:rPr>
          <w:rFonts w:cs="Times New Roman"/>
          <w:b/>
          <w:color w:val="272629"/>
          <w:spacing w:val="-1"/>
          <w:position w:val="2"/>
        </w:rPr>
        <w:tab/>
        <w:t xml:space="preserve">      </w:t>
      </w:r>
      <w:r w:rsidRPr="00E95AF8">
        <w:rPr>
          <w:rFonts w:cs="Times New Roman"/>
          <w:color w:val="272629"/>
          <w:spacing w:val="-1"/>
          <w:position w:val="2"/>
        </w:rPr>
        <w:t>Th</w:t>
      </w:r>
      <w:r>
        <w:rPr>
          <w:rFonts w:cs="Times New Roman"/>
          <w:color w:val="272629"/>
          <w:spacing w:val="-1"/>
          <w:position w:val="2"/>
        </w:rPr>
        <w:t xml:space="preserve">e </w:t>
      </w:r>
      <w:r w:rsidR="00A25A70">
        <w:rPr>
          <w:rFonts w:cs="Times New Roman"/>
          <w:color w:val="272629"/>
          <w:spacing w:val="-1"/>
          <w:position w:val="2"/>
        </w:rPr>
        <w:t>300</w:t>
      </w:r>
      <w:r w:rsidR="00023029">
        <w:rPr>
          <w:rFonts w:cs="Times New Roman"/>
          <w:color w:val="272629"/>
          <w:spacing w:val="-1"/>
          <w:position w:val="2"/>
        </w:rPr>
        <w:t>+</w:t>
      </w:r>
      <w:r w:rsidR="00A25A70">
        <w:rPr>
          <w:rFonts w:cs="Times New Roman"/>
          <w:color w:val="272629"/>
          <w:spacing w:val="-1"/>
          <w:position w:val="2"/>
        </w:rPr>
        <w:t xml:space="preserve"> bees will be dissected</w:t>
      </w:r>
      <w:r w:rsidR="007608B1">
        <w:rPr>
          <w:rFonts w:cs="Times New Roman"/>
          <w:color w:val="272629"/>
          <w:spacing w:val="-1"/>
          <w:position w:val="2"/>
        </w:rPr>
        <w:t xml:space="preserve"> using a standardized protocol (</w:t>
      </w:r>
      <w:r w:rsidR="00D575FE">
        <w:rPr>
          <w:rFonts w:cs="Times New Roman"/>
          <w:color w:val="272629"/>
          <w:spacing w:val="-1"/>
          <w:position w:val="2"/>
        </w:rPr>
        <w:t>fig.</w:t>
      </w:r>
      <w:r w:rsidR="007608B1">
        <w:rPr>
          <w:rFonts w:cs="Times New Roman"/>
          <w:color w:val="272629"/>
          <w:spacing w:val="-1"/>
          <w:position w:val="2"/>
        </w:rPr>
        <w:t xml:space="preserve"> 2)</w:t>
      </w:r>
      <w:r w:rsidR="00A25A70">
        <w:rPr>
          <w:rFonts w:cs="Times New Roman"/>
          <w:color w:val="272629"/>
          <w:spacing w:val="-1"/>
          <w:position w:val="2"/>
        </w:rPr>
        <w:t xml:space="preserve"> under a dissection</w:t>
      </w:r>
      <w:r w:rsidR="00B65F4D">
        <w:rPr>
          <w:rFonts w:cs="Times New Roman"/>
          <w:color w:val="272629"/>
          <w:spacing w:val="-1"/>
          <w:position w:val="2"/>
        </w:rPr>
        <w:t xml:space="preserve"> scope and screened for both, </w:t>
      </w:r>
      <w:r w:rsidR="00B65F4D" w:rsidRPr="00C91410">
        <w:rPr>
          <w:rFonts w:cs="Times New Roman"/>
          <w:i/>
          <w:spacing w:val="-1"/>
          <w:position w:val="2"/>
        </w:rPr>
        <w:t xml:space="preserve">L. </w:t>
      </w:r>
      <w:proofErr w:type="spellStart"/>
      <w:r w:rsidR="00B65F4D" w:rsidRPr="00C91410">
        <w:rPr>
          <w:rFonts w:cs="Times New Roman"/>
          <w:i/>
          <w:spacing w:val="-1"/>
          <w:position w:val="2"/>
        </w:rPr>
        <w:t>buchneri</w:t>
      </w:r>
      <w:proofErr w:type="spellEnd"/>
      <w:r w:rsidR="00B65F4D">
        <w:rPr>
          <w:rFonts w:cs="Times New Roman"/>
          <w:i/>
          <w:spacing w:val="-1"/>
          <w:position w:val="2"/>
        </w:rPr>
        <w:t xml:space="preserve"> </w:t>
      </w:r>
      <w:r w:rsidR="00B65F4D" w:rsidRPr="00B65F4D">
        <w:rPr>
          <w:rFonts w:cs="Times New Roman"/>
          <w:spacing w:val="-1"/>
          <w:position w:val="2"/>
        </w:rPr>
        <w:t>and</w:t>
      </w:r>
      <w:r w:rsidR="00B65F4D">
        <w:rPr>
          <w:rFonts w:cs="Times New Roman"/>
          <w:spacing w:val="-1"/>
          <w:position w:val="2"/>
        </w:rPr>
        <w:t xml:space="preserve"> </w:t>
      </w:r>
      <w:r w:rsidR="00B65F4D" w:rsidRPr="00B65F4D">
        <w:rPr>
          <w:rFonts w:cs="Times New Roman"/>
          <w:i/>
          <w:spacing w:val="-1"/>
          <w:position w:val="2"/>
        </w:rPr>
        <w:t xml:space="preserve">N. </w:t>
      </w:r>
      <w:proofErr w:type="spellStart"/>
      <w:r w:rsidR="00B65F4D" w:rsidRPr="00B65F4D">
        <w:rPr>
          <w:rFonts w:cs="Times New Roman"/>
          <w:i/>
          <w:spacing w:val="-1"/>
          <w:position w:val="2"/>
        </w:rPr>
        <w:t>bombi</w:t>
      </w:r>
      <w:proofErr w:type="spellEnd"/>
      <w:r w:rsidR="00B65F4D">
        <w:rPr>
          <w:rFonts w:cs="Times New Roman"/>
          <w:i/>
          <w:spacing w:val="-1"/>
          <w:position w:val="2"/>
        </w:rPr>
        <w:t xml:space="preserve">. </w:t>
      </w:r>
      <w:commentRangeStart w:id="7"/>
      <w:r w:rsidR="00B65F4D">
        <w:rPr>
          <w:rFonts w:cs="Times New Roman"/>
          <w:spacing w:val="-1"/>
          <w:position w:val="2"/>
        </w:rPr>
        <w:t xml:space="preserve">Standardized counts will be made for both parasites. </w:t>
      </w:r>
      <w:commentRangeEnd w:id="7"/>
      <w:r w:rsidR="00023029">
        <w:rPr>
          <w:rStyle w:val="CommentReference"/>
          <w:rFonts w:asciiTheme="minorHAnsi" w:eastAsiaTheme="minorHAnsi" w:hAnsiTheme="minorHAnsi"/>
        </w:rPr>
        <w:commentReference w:id="7"/>
      </w:r>
      <w:r w:rsidR="00360EBE">
        <w:rPr>
          <w:rFonts w:cs="Times New Roman"/>
          <w:spacing w:val="-1"/>
          <w:position w:val="2"/>
        </w:rPr>
        <w:t>Percentages</w:t>
      </w:r>
      <w:r w:rsidR="00A20D4C">
        <w:rPr>
          <w:rFonts w:cs="Times New Roman"/>
          <w:spacing w:val="-1"/>
          <w:position w:val="2"/>
        </w:rPr>
        <w:t xml:space="preserve"> of</w:t>
      </w:r>
      <w:r w:rsidR="00360EBE">
        <w:rPr>
          <w:rFonts w:cs="Times New Roman"/>
          <w:spacing w:val="-1"/>
          <w:position w:val="2"/>
        </w:rPr>
        <w:t xml:space="preserve"> </w:t>
      </w:r>
      <w:proofErr w:type="spellStart"/>
      <w:r w:rsidR="00360EBE" w:rsidRPr="00360EBE">
        <w:rPr>
          <w:rFonts w:cs="Times New Roman"/>
          <w:i/>
          <w:spacing w:val="-1"/>
          <w:position w:val="2"/>
        </w:rPr>
        <w:t>Bombus</w:t>
      </w:r>
      <w:proofErr w:type="spellEnd"/>
      <w:r w:rsidR="00360EBE">
        <w:rPr>
          <w:rFonts w:cs="Times New Roman"/>
          <w:spacing w:val="-1"/>
          <w:position w:val="2"/>
        </w:rPr>
        <w:t xml:space="preserve"> infected by </w:t>
      </w:r>
      <w:r w:rsidR="00360EBE" w:rsidRPr="00C91410">
        <w:rPr>
          <w:rFonts w:cs="Times New Roman"/>
          <w:i/>
          <w:spacing w:val="-1"/>
          <w:position w:val="2"/>
        </w:rPr>
        <w:t xml:space="preserve">L. </w:t>
      </w:r>
      <w:proofErr w:type="spellStart"/>
      <w:r w:rsidR="00360EBE" w:rsidRPr="00C91410">
        <w:rPr>
          <w:rFonts w:cs="Times New Roman"/>
          <w:i/>
          <w:spacing w:val="-1"/>
          <w:position w:val="2"/>
        </w:rPr>
        <w:t>buchneri</w:t>
      </w:r>
      <w:proofErr w:type="spellEnd"/>
      <w:r w:rsidR="00360EBE">
        <w:rPr>
          <w:rFonts w:cs="Times New Roman"/>
          <w:i/>
          <w:spacing w:val="-1"/>
          <w:position w:val="2"/>
        </w:rPr>
        <w:t xml:space="preserve"> </w:t>
      </w:r>
      <w:r w:rsidR="00360EBE" w:rsidRPr="00B65F4D">
        <w:rPr>
          <w:rFonts w:cs="Times New Roman"/>
          <w:spacing w:val="-1"/>
          <w:position w:val="2"/>
        </w:rPr>
        <w:t>and</w:t>
      </w:r>
      <w:r w:rsidR="00360EBE">
        <w:rPr>
          <w:rFonts w:cs="Times New Roman"/>
          <w:spacing w:val="-1"/>
          <w:position w:val="2"/>
        </w:rPr>
        <w:t xml:space="preserve">/or </w:t>
      </w:r>
      <w:r w:rsidR="00360EBE" w:rsidRPr="00B65F4D">
        <w:rPr>
          <w:rFonts w:cs="Times New Roman"/>
          <w:i/>
          <w:spacing w:val="-1"/>
          <w:position w:val="2"/>
        </w:rPr>
        <w:t xml:space="preserve">N. </w:t>
      </w:r>
      <w:proofErr w:type="spellStart"/>
      <w:r w:rsidR="00360EBE" w:rsidRPr="00B65F4D">
        <w:rPr>
          <w:rFonts w:cs="Times New Roman"/>
          <w:i/>
          <w:spacing w:val="-1"/>
          <w:position w:val="2"/>
        </w:rPr>
        <w:t>bombi</w:t>
      </w:r>
      <w:proofErr w:type="spellEnd"/>
      <w:r w:rsidR="00A20D4C">
        <w:rPr>
          <w:rFonts w:cs="Times New Roman"/>
          <w:spacing w:val="-1"/>
          <w:position w:val="2"/>
        </w:rPr>
        <w:t xml:space="preserve">  will be calculated for both</w:t>
      </w:r>
      <w:r w:rsidR="00360EBE">
        <w:rPr>
          <w:rFonts w:cs="Times New Roman"/>
          <w:spacing w:val="-1"/>
          <w:position w:val="2"/>
        </w:rPr>
        <w:t xml:space="preserve"> species and location</w:t>
      </w:r>
      <w:r w:rsidR="00A20D4C">
        <w:rPr>
          <w:rFonts w:cs="Times New Roman"/>
          <w:spacing w:val="-1"/>
          <w:position w:val="2"/>
        </w:rPr>
        <w:t xml:space="preserve"> captured</w:t>
      </w:r>
      <w:r w:rsidR="00360EBE">
        <w:rPr>
          <w:rFonts w:cs="Times New Roman"/>
          <w:spacing w:val="-1"/>
          <w:position w:val="2"/>
        </w:rPr>
        <w:t xml:space="preserve">. </w:t>
      </w:r>
      <w:r w:rsidR="007608B1">
        <w:rPr>
          <w:rFonts w:cs="Times New Roman"/>
          <w:spacing w:val="-1"/>
          <w:position w:val="2"/>
        </w:rPr>
        <w:t>These data will be analyzed</w:t>
      </w:r>
      <w:r w:rsidR="00C00ECE">
        <w:rPr>
          <w:rFonts w:cs="Times New Roman"/>
          <w:spacing w:val="-1"/>
          <w:position w:val="2"/>
        </w:rPr>
        <w:t xml:space="preserve"> </w:t>
      </w:r>
      <w:r w:rsidR="00A20D4C">
        <w:rPr>
          <w:rFonts w:cs="Times New Roman"/>
          <w:spacing w:val="-1"/>
          <w:position w:val="2"/>
        </w:rPr>
        <w:t>in R using</w:t>
      </w:r>
      <w:r w:rsidR="00C00ECE">
        <w:rPr>
          <w:rFonts w:cs="Times New Roman"/>
          <w:spacing w:val="-1"/>
          <w:position w:val="2"/>
        </w:rPr>
        <w:t xml:space="preserve"> ANOVA</w:t>
      </w:r>
      <w:r w:rsidR="007608B1">
        <w:rPr>
          <w:rFonts w:cs="Times New Roman"/>
          <w:spacing w:val="-1"/>
          <w:position w:val="2"/>
        </w:rPr>
        <w:t>.</w:t>
      </w:r>
      <w:r w:rsidR="00C00ECE">
        <w:rPr>
          <w:rFonts w:cs="Times New Roman"/>
          <w:spacing w:val="-1"/>
          <w:position w:val="2"/>
        </w:rPr>
        <w:t xml:space="preserve"> We will look for patterns in the data </w:t>
      </w:r>
      <w:r w:rsidR="00A20D4C">
        <w:rPr>
          <w:rFonts w:cs="Times New Roman"/>
          <w:spacing w:val="-1"/>
          <w:position w:val="2"/>
        </w:rPr>
        <w:t xml:space="preserve">looking closely for certain species or locations that </w:t>
      </w:r>
      <w:r w:rsidR="00C00ECE">
        <w:rPr>
          <w:rFonts w:cs="Times New Roman"/>
          <w:spacing w:val="-1"/>
          <w:position w:val="2"/>
        </w:rPr>
        <w:t xml:space="preserve">exhibit higher mite loads. We will use ANOVA to look for a correlation between the presence of </w:t>
      </w:r>
      <w:r w:rsidR="00C00ECE" w:rsidRPr="00C00ECE">
        <w:rPr>
          <w:rFonts w:cs="Times New Roman"/>
          <w:i/>
          <w:spacing w:val="-1"/>
          <w:position w:val="2"/>
        </w:rPr>
        <w:t xml:space="preserve">N. </w:t>
      </w:r>
      <w:proofErr w:type="spellStart"/>
      <w:r w:rsidR="00C00ECE" w:rsidRPr="00C00ECE">
        <w:rPr>
          <w:rFonts w:cs="Times New Roman"/>
          <w:i/>
          <w:spacing w:val="-1"/>
          <w:position w:val="2"/>
        </w:rPr>
        <w:t>bombi</w:t>
      </w:r>
      <w:proofErr w:type="spellEnd"/>
      <w:r w:rsidR="00A20D4C">
        <w:rPr>
          <w:rFonts w:cs="Times New Roman"/>
          <w:spacing w:val="-1"/>
          <w:position w:val="2"/>
        </w:rPr>
        <w:t xml:space="preserve"> in conjunction with</w:t>
      </w:r>
      <w:r w:rsidR="00C00ECE">
        <w:rPr>
          <w:rFonts w:cs="Times New Roman"/>
          <w:spacing w:val="-1"/>
          <w:position w:val="2"/>
        </w:rPr>
        <w:t xml:space="preserve"> high </w:t>
      </w:r>
      <w:r w:rsidR="00C00ECE" w:rsidRPr="00C00ECE">
        <w:rPr>
          <w:rFonts w:cs="Times New Roman"/>
          <w:i/>
          <w:spacing w:val="-1"/>
          <w:position w:val="2"/>
        </w:rPr>
        <w:t xml:space="preserve">L. </w:t>
      </w:r>
      <w:proofErr w:type="spellStart"/>
      <w:r w:rsidR="00C00ECE" w:rsidRPr="00C00ECE">
        <w:rPr>
          <w:rFonts w:cs="Times New Roman"/>
          <w:i/>
          <w:spacing w:val="-1"/>
          <w:position w:val="2"/>
        </w:rPr>
        <w:t>buchneri</w:t>
      </w:r>
      <w:proofErr w:type="spellEnd"/>
      <w:r w:rsidR="00C00ECE">
        <w:rPr>
          <w:rFonts w:cs="Times New Roman"/>
          <w:i/>
          <w:spacing w:val="-1"/>
          <w:position w:val="2"/>
        </w:rPr>
        <w:t xml:space="preserve"> </w:t>
      </w:r>
      <w:r w:rsidR="00C00ECE">
        <w:rPr>
          <w:rFonts w:cs="Times New Roman"/>
          <w:spacing w:val="-1"/>
          <w:position w:val="2"/>
        </w:rPr>
        <w:t>loads.</w:t>
      </w:r>
      <w:r w:rsidR="00D575FE">
        <w:rPr>
          <w:rFonts w:cs="Times New Roman"/>
          <w:spacing w:val="-1"/>
          <w:position w:val="2"/>
        </w:rPr>
        <w:t xml:space="preserve"> </w:t>
      </w:r>
      <w:r w:rsidR="00E74E11">
        <w:rPr>
          <w:rFonts w:cs="Times New Roman"/>
          <w:spacing w:val="-1"/>
          <w:position w:val="2"/>
        </w:rPr>
        <w:t xml:space="preserve">Using the data collected from pollinator abundance surveys, I will test if pollinator abundance is a good predictor of pathogen prevalence across sites. </w:t>
      </w:r>
      <w:r w:rsidR="00B65F4D">
        <w:rPr>
          <w:rFonts w:cs="Times New Roman"/>
          <w:spacing w:val="-1"/>
          <w:position w:val="2"/>
        </w:rPr>
        <w:t xml:space="preserve"> </w:t>
      </w:r>
    </w:p>
    <w:p w14:paraId="18F78753" w14:textId="77777777" w:rsidR="0053695F" w:rsidRPr="00C91410" w:rsidRDefault="0053695F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</w:p>
    <w:p w14:paraId="1D81A80A" w14:textId="75E2B759" w:rsidR="00172218" w:rsidRDefault="00E01DDA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  <w:r>
        <w:rPr>
          <w:rFonts w:cs="Times New Roman"/>
          <w:b/>
          <w:color w:val="272629"/>
          <w:spacing w:val="-1"/>
          <w:position w:val="2"/>
        </w:rPr>
        <w:t xml:space="preserve">EXPECTED RESULTS </w:t>
      </w:r>
    </w:p>
    <w:p w14:paraId="5B29898C" w14:textId="77777777" w:rsidR="00965024" w:rsidRPr="00C91410" w:rsidRDefault="00965024" w:rsidP="00441768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b/>
          <w:color w:val="272629"/>
          <w:spacing w:val="-1"/>
          <w:position w:val="2"/>
        </w:rPr>
      </w:pPr>
    </w:p>
    <w:p w14:paraId="5C2CE757" w14:textId="0DA53237" w:rsidR="00C176B2" w:rsidRDefault="00C176B2" w:rsidP="00C176B2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spacing w:val="-1"/>
          <w:position w:val="2"/>
        </w:rPr>
      </w:pPr>
      <w:r>
        <w:rPr>
          <w:rFonts w:cs="Times New Roman"/>
          <w:spacing w:val="-1"/>
          <w:position w:val="2"/>
        </w:rPr>
        <w:tab/>
      </w:r>
      <w:commentRangeStart w:id="8"/>
      <w:r>
        <w:rPr>
          <w:rFonts w:cs="Times New Roman"/>
          <w:spacing w:val="-1"/>
          <w:position w:val="2"/>
        </w:rPr>
        <w:t xml:space="preserve">       </w:t>
      </w:r>
      <w:r w:rsidR="007436B3">
        <w:rPr>
          <w:rFonts w:cs="Times New Roman"/>
          <w:spacing w:val="-1"/>
          <w:position w:val="2"/>
        </w:rPr>
        <w:t xml:space="preserve">I </w:t>
      </w:r>
      <w:r w:rsidR="00FA548E">
        <w:rPr>
          <w:rFonts w:cs="Times New Roman"/>
          <w:spacing w:val="-1"/>
          <w:position w:val="2"/>
        </w:rPr>
        <w:t xml:space="preserve">predict </w:t>
      </w:r>
      <w:r w:rsidRPr="00C91410">
        <w:rPr>
          <w:rFonts w:cs="Times New Roman"/>
          <w:i/>
          <w:spacing w:val="-1"/>
          <w:position w:val="2"/>
        </w:rPr>
        <w:t xml:space="preserve">L. </w:t>
      </w:r>
      <w:proofErr w:type="spellStart"/>
      <w:r w:rsidRPr="00C91410">
        <w:rPr>
          <w:rFonts w:cs="Times New Roman"/>
          <w:i/>
          <w:spacing w:val="-1"/>
          <w:position w:val="2"/>
        </w:rPr>
        <w:t>buchner</w:t>
      </w:r>
      <w:r w:rsidR="00FA548E">
        <w:rPr>
          <w:rFonts w:cs="Times New Roman"/>
          <w:i/>
          <w:spacing w:val="-1"/>
          <w:position w:val="2"/>
        </w:rPr>
        <w:t>i</w:t>
      </w:r>
      <w:proofErr w:type="spellEnd"/>
      <w:r w:rsidR="00FA548E">
        <w:rPr>
          <w:rFonts w:cs="Times New Roman"/>
          <w:i/>
          <w:spacing w:val="-1"/>
          <w:position w:val="2"/>
        </w:rPr>
        <w:t xml:space="preserve"> </w:t>
      </w:r>
      <w:r w:rsidR="00FA548E" w:rsidRPr="00D575FE">
        <w:rPr>
          <w:rFonts w:cs="Times New Roman"/>
          <w:spacing w:val="-1"/>
          <w:position w:val="2"/>
        </w:rPr>
        <w:t>prevalence will significantly</w:t>
      </w:r>
      <w:r w:rsidR="00FA548E">
        <w:rPr>
          <w:rFonts w:cs="Times New Roman"/>
          <w:spacing w:val="-1"/>
          <w:position w:val="2"/>
        </w:rPr>
        <w:t xml:space="preserve"> differ </w:t>
      </w:r>
      <w:r w:rsidR="00E74E11">
        <w:rPr>
          <w:rFonts w:cs="Times New Roman"/>
          <w:spacing w:val="-1"/>
          <w:position w:val="2"/>
        </w:rPr>
        <w:t>between</w:t>
      </w:r>
      <w:r w:rsidR="00FA548E">
        <w:rPr>
          <w:rFonts w:cs="Times New Roman"/>
          <w:spacing w:val="-1"/>
          <w:position w:val="2"/>
        </w:rPr>
        <w:t xml:space="preserve"> bumble bee species. I believe that species that tend to build larger colonies and</w:t>
      </w:r>
      <w:r w:rsidR="00E74E11">
        <w:rPr>
          <w:rFonts w:cs="Times New Roman"/>
          <w:spacing w:val="-1"/>
          <w:position w:val="2"/>
        </w:rPr>
        <w:t>/</w:t>
      </w:r>
      <w:r w:rsidR="00FA548E">
        <w:rPr>
          <w:rFonts w:cs="Times New Roman"/>
          <w:spacing w:val="-1"/>
          <w:position w:val="2"/>
        </w:rPr>
        <w:t xml:space="preserve">or were caught in sites with </w:t>
      </w:r>
      <w:r w:rsidR="00E74E11">
        <w:rPr>
          <w:rFonts w:cs="Times New Roman"/>
          <w:spacing w:val="-1"/>
          <w:position w:val="2"/>
        </w:rPr>
        <w:t xml:space="preserve">high </w:t>
      </w:r>
      <w:r w:rsidR="00FA548E">
        <w:rPr>
          <w:rFonts w:cs="Times New Roman"/>
          <w:spacing w:val="-1"/>
          <w:position w:val="2"/>
        </w:rPr>
        <w:t xml:space="preserve">pollinator density will tend to have higher mite loads. Because of the relationship between host density and parasite prevalence, it makes sense to see higher infestations in areas with higher </w:t>
      </w:r>
      <w:proofErr w:type="spellStart"/>
      <w:r w:rsidR="00FA548E" w:rsidRPr="00BB62A5">
        <w:rPr>
          <w:rFonts w:cs="Times New Roman"/>
          <w:i/>
          <w:spacing w:val="-1"/>
          <w:position w:val="2"/>
        </w:rPr>
        <w:t>Bombus</w:t>
      </w:r>
      <w:proofErr w:type="spellEnd"/>
      <w:r w:rsidR="00FA548E" w:rsidRPr="00BB62A5">
        <w:rPr>
          <w:rFonts w:cs="Times New Roman"/>
          <w:i/>
          <w:spacing w:val="-1"/>
          <w:position w:val="2"/>
        </w:rPr>
        <w:t xml:space="preserve"> </w:t>
      </w:r>
      <w:r w:rsidR="00FA548E">
        <w:rPr>
          <w:rFonts w:cs="Times New Roman"/>
          <w:spacing w:val="-1"/>
          <w:position w:val="2"/>
        </w:rPr>
        <w:t xml:space="preserve">population </w:t>
      </w:r>
      <w:r w:rsidR="00FA548E">
        <w:rPr>
          <w:rFonts w:cs="Times New Roman"/>
          <w:color w:val="272629"/>
          <w:spacing w:val="-1"/>
          <w:position w:val="2"/>
        </w:rPr>
        <w:t>(</w:t>
      </w:r>
      <w:proofErr w:type="spellStart"/>
      <w:r w:rsidR="00FA548E">
        <w:rPr>
          <w:rFonts w:cs="Times New Roman"/>
          <w:color w:val="272629"/>
          <w:spacing w:val="-1"/>
          <w:position w:val="2"/>
        </w:rPr>
        <w:t>Arneberg</w:t>
      </w:r>
      <w:proofErr w:type="spellEnd"/>
      <w:r w:rsidR="00FA548E">
        <w:rPr>
          <w:rFonts w:cs="Times New Roman"/>
          <w:color w:val="272629"/>
          <w:spacing w:val="-1"/>
          <w:position w:val="2"/>
        </w:rPr>
        <w:t xml:space="preserve"> et al., 1998).</w:t>
      </w:r>
      <w:r w:rsidR="00FA548E" w:rsidRPr="00C91410">
        <w:rPr>
          <w:rFonts w:cs="Times New Roman"/>
          <w:color w:val="272629"/>
          <w:spacing w:val="-1"/>
          <w:position w:val="2"/>
        </w:rPr>
        <w:t xml:space="preserve"> </w:t>
      </w:r>
      <w:r w:rsidR="00E74E11">
        <w:rPr>
          <w:rFonts w:cs="Times New Roman"/>
          <w:color w:val="272629"/>
          <w:spacing w:val="-1"/>
          <w:position w:val="2"/>
        </w:rPr>
        <w:t xml:space="preserve"> (“As predicted by the HOST DENSITY HYPOTHESIS with posits…….”</w:t>
      </w:r>
      <w:commentRangeEnd w:id="8"/>
    </w:p>
    <w:p w14:paraId="6379B78C" w14:textId="207AF199" w:rsidR="00CE24B3" w:rsidRPr="00CA5D1C" w:rsidRDefault="005F424B" w:rsidP="00783A47">
      <w:pPr>
        <w:rPr>
          <w:rFonts w:ascii="Times New Roman" w:hAnsi="Times New Roman" w:cs="Times New Roman"/>
          <w:spacing w:val="-1"/>
          <w:position w:val="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16FE5">
        <w:rPr>
          <w:rFonts w:ascii="Times New Roman" w:eastAsia="Times New Roman" w:hAnsi="Times New Roman" w:cs="Times New Roman"/>
          <w:bCs/>
          <w:sz w:val="24"/>
          <w:szCs w:val="24"/>
        </w:rPr>
        <w:t>I also expect to see a positive relationship between bumblebees with high tracheal mite loads</w:t>
      </w:r>
      <w:r w:rsidR="008C0B3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</w:t>
      </w:r>
      <w:r w:rsidR="00A16FE5">
        <w:rPr>
          <w:rFonts w:ascii="Times New Roman" w:eastAsia="Times New Roman" w:hAnsi="Times New Roman" w:cs="Times New Roman"/>
          <w:bCs/>
          <w:sz w:val="24"/>
          <w:szCs w:val="24"/>
        </w:rPr>
        <w:t xml:space="preserve"> bees that are </w:t>
      </w:r>
      <w:r w:rsidR="00E74E11">
        <w:rPr>
          <w:rFonts w:ascii="Times New Roman" w:eastAsia="Times New Roman" w:hAnsi="Times New Roman" w:cs="Times New Roman"/>
          <w:bCs/>
          <w:sz w:val="24"/>
          <w:szCs w:val="24"/>
        </w:rPr>
        <w:t>infected</w:t>
      </w:r>
      <w:r w:rsidR="00A16FE5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</w:t>
      </w:r>
      <w:proofErr w:type="spellStart"/>
      <w:r w:rsidR="00A16FE5" w:rsidRPr="00A16FE5">
        <w:rPr>
          <w:rFonts w:ascii="Times New Roman" w:eastAsia="Times New Roman" w:hAnsi="Times New Roman" w:cs="Times New Roman"/>
          <w:bCs/>
          <w:i/>
          <w:sz w:val="24"/>
          <w:szCs w:val="24"/>
        </w:rPr>
        <w:t>Nosema</w:t>
      </w:r>
      <w:proofErr w:type="spellEnd"/>
      <w:r w:rsidR="00A16FE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. </w:t>
      </w:r>
      <w:r w:rsidR="00A16FE5">
        <w:rPr>
          <w:rFonts w:ascii="Times New Roman" w:eastAsia="Times New Roman" w:hAnsi="Times New Roman" w:cs="Times New Roman"/>
          <w:bCs/>
          <w:sz w:val="24"/>
          <w:szCs w:val="24"/>
        </w:rPr>
        <w:t xml:space="preserve">Correlations between </w:t>
      </w:r>
      <w:proofErr w:type="spellStart"/>
      <w:r w:rsidR="00A16FE5">
        <w:rPr>
          <w:rFonts w:ascii="Times New Roman" w:eastAsia="Times New Roman" w:hAnsi="Times New Roman" w:cs="Times New Roman"/>
          <w:bCs/>
          <w:sz w:val="24"/>
          <w:szCs w:val="24"/>
        </w:rPr>
        <w:t>macroparasites</w:t>
      </w:r>
      <w:proofErr w:type="spellEnd"/>
      <w:r w:rsidR="00A16FE5">
        <w:rPr>
          <w:rFonts w:ascii="Times New Roman" w:eastAsia="Times New Roman" w:hAnsi="Times New Roman" w:cs="Times New Roman"/>
          <w:bCs/>
          <w:sz w:val="24"/>
          <w:szCs w:val="24"/>
        </w:rPr>
        <w:t xml:space="preserve"> and</w:t>
      </w:r>
      <w:r w:rsidR="000420D5">
        <w:rPr>
          <w:rFonts w:ascii="Times New Roman" w:eastAsia="Times New Roman" w:hAnsi="Times New Roman" w:cs="Times New Roman"/>
          <w:bCs/>
          <w:sz w:val="24"/>
          <w:szCs w:val="24"/>
        </w:rPr>
        <w:t xml:space="preserve"> pathogens in </w:t>
      </w:r>
      <w:proofErr w:type="gramStart"/>
      <w:r w:rsidR="00120E60">
        <w:rPr>
          <w:rFonts w:ascii="Times New Roman" w:eastAsia="Times New Roman" w:hAnsi="Times New Roman" w:cs="Times New Roman"/>
          <w:bCs/>
          <w:sz w:val="24"/>
          <w:szCs w:val="24"/>
        </w:rPr>
        <w:t>honey bee</w:t>
      </w:r>
      <w:proofErr w:type="gramEnd"/>
      <w:r w:rsidR="00A16FE5">
        <w:rPr>
          <w:rFonts w:ascii="Times New Roman" w:eastAsia="Times New Roman" w:hAnsi="Times New Roman" w:cs="Times New Roman"/>
          <w:bCs/>
          <w:sz w:val="24"/>
          <w:szCs w:val="24"/>
        </w:rPr>
        <w:t xml:space="preserve"> have been </w:t>
      </w:r>
      <w:r w:rsidR="000420D5">
        <w:rPr>
          <w:rFonts w:ascii="Times New Roman" w:eastAsia="Times New Roman" w:hAnsi="Times New Roman" w:cs="Times New Roman"/>
          <w:bCs/>
          <w:sz w:val="24"/>
          <w:szCs w:val="24"/>
        </w:rPr>
        <w:t>detected</w:t>
      </w:r>
      <w:r w:rsidR="00A16FE5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0420D5">
        <w:rPr>
          <w:rFonts w:ascii="Times New Roman" w:eastAsia="Times New Roman" w:hAnsi="Times New Roman" w:cs="Times New Roman"/>
          <w:bCs/>
          <w:sz w:val="24"/>
          <w:szCs w:val="24"/>
        </w:rPr>
        <w:t xml:space="preserve">In honeybees, </w:t>
      </w:r>
      <w:proofErr w:type="spellStart"/>
      <w:r w:rsidR="000420D5">
        <w:rPr>
          <w:rFonts w:ascii="Times New Roman" w:eastAsia="Times New Roman" w:hAnsi="Times New Roman" w:cs="Times New Roman"/>
          <w:bCs/>
          <w:i/>
          <w:sz w:val="24"/>
          <w:szCs w:val="24"/>
        </w:rPr>
        <w:t>Varroa</w:t>
      </w:r>
      <w:proofErr w:type="spellEnd"/>
      <w:r w:rsidR="000420D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="000420D5" w:rsidRPr="000420D5">
        <w:rPr>
          <w:rFonts w:ascii="Times New Roman" w:eastAsia="Times New Roman" w:hAnsi="Times New Roman" w:cs="Times New Roman"/>
          <w:bCs/>
          <w:i/>
          <w:sz w:val="24"/>
          <w:szCs w:val="24"/>
        </w:rPr>
        <w:t>destructor</w:t>
      </w:r>
      <w:r w:rsidR="000420D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, </w:t>
      </w:r>
      <w:r w:rsidR="000420D5">
        <w:rPr>
          <w:rFonts w:ascii="Times New Roman" w:eastAsia="Times New Roman" w:hAnsi="Times New Roman" w:cs="Times New Roman"/>
          <w:bCs/>
          <w:sz w:val="24"/>
          <w:szCs w:val="24"/>
        </w:rPr>
        <w:t xml:space="preserve">an </w:t>
      </w:r>
      <w:proofErr w:type="spellStart"/>
      <w:r w:rsidR="000420D5">
        <w:rPr>
          <w:rFonts w:ascii="Times New Roman" w:eastAsia="Times New Roman" w:hAnsi="Times New Roman" w:cs="Times New Roman"/>
          <w:bCs/>
          <w:sz w:val="24"/>
          <w:szCs w:val="24"/>
        </w:rPr>
        <w:t>ectoparasistic</w:t>
      </w:r>
      <w:proofErr w:type="spellEnd"/>
      <w:r w:rsidR="000420D5">
        <w:rPr>
          <w:rFonts w:ascii="Times New Roman" w:eastAsia="Times New Roman" w:hAnsi="Times New Roman" w:cs="Times New Roman"/>
          <w:bCs/>
          <w:sz w:val="24"/>
          <w:szCs w:val="24"/>
        </w:rPr>
        <w:t xml:space="preserve"> mite, suppresses bee immunity and may create conditions necessary for increased RNA virus </w:t>
      </w:r>
      <w:r w:rsidR="000420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replicati</w:t>
      </w:r>
      <w:bookmarkStart w:id="9" w:name="_GoBack"/>
      <w:bookmarkEnd w:id="9"/>
      <w:r w:rsidR="000420D5">
        <w:rPr>
          <w:rFonts w:ascii="Times New Roman" w:eastAsia="Times New Roman" w:hAnsi="Times New Roman" w:cs="Times New Roman"/>
          <w:bCs/>
          <w:sz w:val="24"/>
          <w:szCs w:val="24"/>
        </w:rPr>
        <w:t xml:space="preserve">on. Therefore, honeybee colonies with high </w:t>
      </w:r>
      <w:proofErr w:type="spellStart"/>
      <w:r w:rsidR="000420D5">
        <w:rPr>
          <w:rFonts w:ascii="Times New Roman" w:eastAsia="Times New Roman" w:hAnsi="Times New Roman" w:cs="Times New Roman"/>
          <w:bCs/>
          <w:i/>
          <w:sz w:val="24"/>
          <w:szCs w:val="24"/>
        </w:rPr>
        <w:t>Varroa</w:t>
      </w:r>
      <w:proofErr w:type="spellEnd"/>
      <w:r w:rsidR="000420D5" w:rsidRPr="000420D5">
        <w:rPr>
          <w:rFonts w:cs="Times New Roman"/>
          <w:i/>
          <w:shd w:val="clear" w:color="auto" w:fill="FFFFFF"/>
        </w:rPr>
        <w:t xml:space="preserve"> </w:t>
      </w:r>
      <w:r w:rsidR="000420D5">
        <w:rPr>
          <w:rFonts w:cs="Times New Roman"/>
          <w:shd w:val="clear" w:color="auto" w:fill="FFFFFF"/>
        </w:rPr>
        <w:t xml:space="preserve">loads also tend to have high viral loads (CITE). </w:t>
      </w:r>
      <w:r w:rsidR="00153F50" w:rsidRPr="00783A47">
        <w:rPr>
          <w:rFonts w:ascii="Times New Roman" w:eastAsia="Times New Roman" w:hAnsi="Times New Roman" w:cs="Times New Roman"/>
          <w:bCs/>
          <w:sz w:val="24"/>
          <w:szCs w:val="24"/>
        </w:rPr>
        <w:t xml:space="preserve"> A similar dynamic relationship might be at play between </w:t>
      </w:r>
      <w:r w:rsidR="00153F50" w:rsidRPr="00783A47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 xml:space="preserve">L. </w:t>
      </w:r>
      <w:proofErr w:type="spellStart"/>
      <w:r w:rsidR="00153F50" w:rsidRPr="00783A47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>buchneri</w:t>
      </w:r>
      <w:proofErr w:type="spellEnd"/>
      <w:r w:rsidR="00153F50" w:rsidRPr="00783A47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and </w:t>
      </w:r>
      <w:r w:rsidR="00153F50" w:rsidRPr="00783A47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 xml:space="preserve">N. </w:t>
      </w:r>
      <w:commentRangeStart w:id="10"/>
      <w:proofErr w:type="spellStart"/>
      <w:r w:rsidR="00153F50" w:rsidRPr="00783A47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>bombi</w:t>
      </w:r>
      <w:commentRangeEnd w:id="10"/>
      <w:r w:rsidR="00FA548E">
        <w:rPr>
          <w:rStyle w:val="CommentReference"/>
        </w:rPr>
        <w:commentReference w:id="10"/>
      </w:r>
      <w:r w:rsidR="00153F50" w:rsidRPr="00783A47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>.</w:t>
      </w:r>
      <w:r w:rsidR="000420D5">
        <w:rPr>
          <w:rFonts w:ascii="Times New Roman" w:hAnsi="Times New Roman" w:cs="Times New Roman"/>
          <w:spacing w:val="-1"/>
          <w:position w:val="2"/>
          <w:sz w:val="24"/>
          <w:szCs w:val="24"/>
        </w:rPr>
        <w:t>whereby</w:t>
      </w:r>
      <w:proofErr w:type="spellEnd"/>
      <w:r w:rsidR="000420D5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immune suppression by the </w:t>
      </w:r>
      <w:r w:rsidR="00E74E11">
        <w:rPr>
          <w:rFonts w:ascii="Times New Roman" w:hAnsi="Times New Roman" w:cs="Times New Roman"/>
          <w:spacing w:val="-1"/>
          <w:position w:val="2"/>
          <w:sz w:val="24"/>
          <w:szCs w:val="24"/>
        </w:rPr>
        <w:t>mites</w:t>
      </w:r>
      <w:r w:rsidR="000420D5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could make bumble bee hosts more susceptible to </w:t>
      </w:r>
      <w:proofErr w:type="spellStart"/>
      <w:r w:rsidR="000420D5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>Nosema</w:t>
      </w:r>
      <w:proofErr w:type="spellEnd"/>
      <w:r w:rsidR="000420D5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>.</w:t>
      </w:r>
    </w:p>
    <w:p w14:paraId="067B5B37" w14:textId="546768E4" w:rsidR="00783A47" w:rsidRDefault="00783A47" w:rsidP="0083503A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3A47">
        <w:rPr>
          <w:rFonts w:ascii="Times New Roman" w:eastAsia="Times New Roman" w:hAnsi="Times New Roman" w:cs="Times New Roman"/>
          <w:bCs/>
          <w:sz w:val="24"/>
          <w:szCs w:val="24"/>
        </w:rPr>
        <w:t xml:space="preserve">If the above patterns are not found, it </w:t>
      </w:r>
      <w:r w:rsidR="008C0B31">
        <w:rPr>
          <w:rFonts w:ascii="Times New Roman" w:eastAsia="Times New Roman" w:hAnsi="Times New Roman" w:cs="Times New Roman"/>
          <w:bCs/>
          <w:sz w:val="24"/>
          <w:szCs w:val="24"/>
        </w:rPr>
        <w:t>might give evidence</w:t>
      </w:r>
      <w:r w:rsidRPr="00783A47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infestations of </w:t>
      </w:r>
      <w:r w:rsidRPr="00783A47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 xml:space="preserve">L. </w:t>
      </w:r>
      <w:proofErr w:type="spellStart"/>
      <w:r w:rsidRPr="00783A47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>buchneri</w:t>
      </w:r>
      <w:proofErr w:type="spellEnd"/>
      <w:r w:rsidRPr="00783A47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and </w:t>
      </w:r>
      <w:r w:rsidRPr="00783A47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 xml:space="preserve">N. </w:t>
      </w:r>
      <w:proofErr w:type="spellStart"/>
      <w:r w:rsidRPr="00783A47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>bombi</w:t>
      </w:r>
      <w:proofErr w:type="spellEnd"/>
      <w:r w:rsidRPr="00783A47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 xml:space="preserve"> </w:t>
      </w:r>
      <w:r w:rsidRPr="00783A47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are widespread and indiscriminate. </w:t>
      </w:r>
      <w:r w:rsidR="00E74E11">
        <w:rPr>
          <w:rFonts w:ascii="Times New Roman" w:hAnsi="Times New Roman" w:cs="Times New Roman"/>
          <w:spacing w:val="-1"/>
          <w:position w:val="2"/>
          <w:sz w:val="24"/>
          <w:szCs w:val="24"/>
        </w:rPr>
        <w:t>If patterns in mite/</w:t>
      </w:r>
      <w:proofErr w:type="spellStart"/>
      <w:r w:rsidR="00E74E11">
        <w:rPr>
          <w:rFonts w:ascii="Times New Roman" w:hAnsi="Times New Roman" w:cs="Times New Roman"/>
          <w:spacing w:val="-1"/>
          <w:position w:val="2"/>
          <w:sz w:val="24"/>
          <w:szCs w:val="24"/>
        </w:rPr>
        <w:t>Nosema</w:t>
      </w:r>
      <w:proofErr w:type="spellEnd"/>
      <w:r w:rsidR="00E74E11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prevalence are not driven by host species difference</w:t>
      </w:r>
      <w:r w:rsidR="00BC20FF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I may find site specific differences</w:t>
      </w:r>
      <w:r w:rsidR="00E74E11">
        <w:rPr>
          <w:rFonts w:ascii="Times New Roman" w:hAnsi="Times New Roman" w:cs="Times New Roman"/>
          <w:spacing w:val="-1"/>
          <w:position w:val="2"/>
          <w:sz w:val="24"/>
          <w:szCs w:val="24"/>
        </w:rPr>
        <w:t>.</w:t>
      </w:r>
      <w:r w:rsidR="00BC20FF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Differences across sites may be driven by climatic differences associated with elevation or latitude as well as differences in honey bee abundance EXPLAIN COMPETITION ALTERNATIVE HYPOTHESIS HERE.  </w:t>
      </w:r>
      <w:commentRangeStart w:id="11"/>
      <w:r w:rsidR="00EE1863">
        <w:rPr>
          <w:rFonts w:ascii="Times New Roman" w:hAnsi="Times New Roman" w:cs="Times New Roman"/>
          <w:spacing w:val="-1"/>
          <w:position w:val="2"/>
          <w:sz w:val="24"/>
          <w:szCs w:val="24"/>
        </w:rPr>
        <w:t>Competition</w:t>
      </w:r>
      <w:commentRangeEnd w:id="11"/>
      <w:r w:rsidR="00BC20FF">
        <w:rPr>
          <w:rStyle w:val="CommentReference"/>
        </w:rPr>
        <w:commentReference w:id="11"/>
      </w:r>
      <w:r w:rsidR="00EE1863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with honeybees could also be weakening bumble bees, making them more susceptible to pathogens (</w:t>
      </w:r>
      <w:proofErr w:type="spellStart"/>
      <w:r w:rsidR="00EE1863">
        <w:rPr>
          <w:rFonts w:ascii="Times New Roman" w:hAnsi="Times New Roman" w:cs="Times New Roman"/>
          <w:spacing w:val="-1"/>
          <w:position w:val="2"/>
          <w:sz w:val="24"/>
          <w:szCs w:val="24"/>
        </w:rPr>
        <w:t>Elbgami</w:t>
      </w:r>
      <w:proofErr w:type="spellEnd"/>
      <w:r w:rsidR="00EE1863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et al., 2014). Differences in the </w:t>
      </w:r>
      <w:proofErr w:type="spellStart"/>
      <w:r w:rsidR="00EE1863">
        <w:rPr>
          <w:rFonts w:ascii="Times New Roman" w:hAnsi="Times New Roman" w:cs="Times New Roman"/>
          <w:spacing w:val="-1"/>
          <w:position w:val="2"/>
          <w:sz w:val="24"/>
          <w:szCs w:val="24"/>
        </w:rPr>
        <w:t>phenologies</w:t>
      </w:r>
      <w:proofErr w:type="spellEnd"/>
      <w:r w:rsidR="00EE1863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of wild flower and </w:t>
      </w:r>
      <w:proofErr w:type="spellStart"/>
      <w:r w:rsidR="008C0B31" w:rsidRPr="008C0B31">
        <w:rPr>
          <w:rFonts w:ascii="Times New Roman" w:hAnsi="Times New Roman" w:cs="Times New Roman"/>
          <w:i/>
          <w:spacing w:val="-1"/>
          <w:position w:val="2"/>
          <w:sz w:val="24"/>
          <w:szCs w:val="24"/>
        </w:rPr>
        <w:t>Bombus</w:t>
      </w:r>
      <w:proofErr w:type="spellEnd"/>
      <w:r w:rsidR="00EE1863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species</w:t>
      </w:r>
      <w:r w:rsidR="008C0B31">
        <w:rPr>
          <w:rFonts w:ascii="Times New Roman" w:hAnsi="Times New Roman" w:cs="Times New Roman"/>
          <w:spacing w:val="-1"/>
          <w:position w:val="2"/>
          <w:sz w:val="24"/>
          <w:szCs w:val="24"/>
        </w:rPr>
        <w:t>,</w:t>
      </w:r>
      <w:r w:rsidR="00EE1863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or delays in growth caused by weather in certain locations might also skew the expected results.</w:t>
      </w:r>
      <w:r w:rsidR="00572F1D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 w:rsidR="00BC20FF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  <w:ins w:id="12" w:author="Alex Burnham" w:date="2015-09-08T12:23:00Z">
        <w:r w:rsidR="00230152">
          <w:rPr>
            <w:rFonts w:ascii="Times New Roman" w:hAnsi="Times New Roman" w:cs="Times New Roman"/>
            <w:spacing w:val="-1"/>
            <w:position w:val="2"/>
            <w:sz w:val="24"/>
            <w:szCs w:val="24"/>
          </w:rPr>
          <w:t>(</w:t>
        </w:r>
      </w:ins>
      <w:r w:rsidR="00BC20FF">
        <w:rPr>
          <w:rFonts w:ascii="Times New Roman" w:hAnsi="Times New Roman" w:cs="Times New Roman"/>
          <w:spacing w:val="-1"/>
          <w:position w:val="2"/>
          <w:sz w:val="24"/>
          <w:szCs w:val="24"/>
        </w:rPr>
        <w:t>Need citation for nutrition deficit- more susceptible to disease.</w:t>
      </w:r>
      <w:ins w:id="13" w:author="Alex Burnham" w:date="2015-09-08T12:23:00Z">
        <w:r w:rsidR="00230152">
          <w:rPr>
            <w:rFonts w:ascii="Times New Roman" w:hAnsi="Times New Roman" w:cs="Times New Roman"/>
            <w:spacing w:val="-1"/>
            <w:position w:val="2"/>
            <w:sz w:val="24"/>
            <w:szCs w:val="24"/>
          </w:rPr>
          <w:t>)</w:t>
        </w:r>
      </w:ins>
      <w:r w:rsidR="00BC20FF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</w:p>
    <w:p w14:paraId="60B4D934" w14:textId="77777777" w:rsidR="00965024" w:rsidRPr="00C91410" w:rsidRDefault="00965024" w:rsidP="00F7470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C53A44" w14:textId="61A6E172" w:rsidR="00172218" w:rsidRPr="00C91410" w:rsidRDefault="00CD78C2" w:rsidP="00F7470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REFERENCES </w:t>
      </w:r>
    </w:p>
    <w:p w14:paraId="527180F2" w14:textId="68F83FAF" w:rsidR="00EB2574" w:rsidRDefault="00EB2574" w:rsidP="00EB2574">
      <w:pPr>
        <w:widowControl/>
        <w:spacing w:before="100" w:beforeAutospacing="1" w:after="100" w:afterAutospacing="1"/>
        <w:ind w:left="480"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504127">
        <w:rPr>
          <w:rFonts w:ascii="Times New Roman" w:hAnsi="Times New Roman" w:cs="Times New Roman"/>
          <w:sz w:val="24"/>
          <w:szCs w:val="24"/>
        </w:rPr>
        <w:t>Aizen</w:t>
      </w:r>
      <w:proofErr w:type="spellEnd"/>
      <w:r w:rsidRPr="00504127">
        <w:rPr>
          <w:rFonts w:ascii="Times New Roman" w:hAnsi="Times New Roman" w:cs="Times New Roman"/>
          <w:sz w:val="24"/>
          <w:szCs w:val="24"/>
        </w:rPr>
        <w:t xml:space="preserve">, M. a., Garibaldi, L. a., Cunningham, S. a., &amp; Klein, A. M. (2009). How much does agriculture depend on pollinators? </w:t>
      </w:r>
      <w:proofErr w:type="gramStart"/>
      <w:r w:rsidRPr="00504127">
        <w:rPr>
          <w:rFonts w:ascii="Times New Roman" w:hAnsi="Times New Roman" w:cs="Times New Roman"/>
          <w:sz w:val="24"/>
          <w:szCs w:val="24"/>
        </w:rPr>
        <w:t>Lessons from long-term trends in crop production.</w:t>
      </w:r>
      <w:proofErr w:type="gramEnd"/>
      <w:r w:rsidRPr="00504127">
        <w:rPr>
          <w:rFonts w:ascii="Times New Roman" w:hAnsi="Times New Roman" w:cs="Times New Roman"/>
          <w:sz w:val="24"/>
          <w:szCs w:val="24"/>
        </w:rPr>
        <w:t xml:space="preserve"> </w:t>
      </w:r>
      <w:r w:rsidRPr="00504127">
        <w:rPr>
          <w:rFonts w:ascii="Times New Roman" w:hAnsi="Times New Roman" w:cs="Times New Roman"/>
          <w:i/>
          <w:iCs/>
          <w:sz w:val="24"/>
          <w:szCs w:val="24"/>
        </w:rPr>
        <w:t>Annals of Botany</w:t>
      </w:r>
      <w:r w:rsidRPr="00504127">
        <w:rPr>
          <w:rFonts w:ascii="Times New Roman" w:hAnsi="Times New Roman" w:cs="Times New Roman"/>
          <w:sz w:val="24"/>
          <w:szCs w:val="24"/>
        </w:rPr>
        <w:t xml:space="preserve">, </w:t>
      </w:r>
      <w:r w:rsidRPr="00504127">
        <w:rPr>
          <w:rFonts w:ascii="Times New Roman" w:hAnsi="Times New Roman" w:cs="Times New Roman"/>
          <w:i/>
          <w:iCs/>
          <w:sz w:val="24"/>
          <w:szCs w:val="24"/>
        </w:rPr>
        <w:t>103</w:t>
      </w:r>
      <w:r w:rsidRPr="00504127">
        <w:rPr>
          <w:rFonts w:ascii="Times New Roman" w:hAnsi="Times New Roman" w:cs="Times New Roman"/>
          <w:sz w:val="24"/>
          <w:szCs w:val="24"/>
        </w:rPr>
        <w:t xml:space="preserve">(9), 1579–1588. </w:t>
      </w:r>
      <w:r w:rsidRPr="00EB2574">
        <w:rPr>
          <w:rFonts w:ascii="Times New Roman" w:hAnsi="Times New Roman" w:cs="Times New Roman"/>
          <w:sz w:val="24"/>
          <w:szCs w:val="24"/>
        </w:rPr>
        <w:t>http://doi.org/10.1093/aob/mcp076</w:t>
      </w:r>
    </w:p>
    <w:p w14:paraId="50006359" w14:textId="789162DC" w:rsidR="00EB2574" w:rsidRPr="00504127" w:rsidRDefault="00EB2574" w:rsidP="00EB2574">
      <w:pPr>
        <w:widowControl/>
        <w:spacing w:before="100" w:beforeAutospacing="1" w:after="100" w:afterAutospacing="1"/>
        <w:ind w:left="480"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504127">
        <w:rPr>
          <w:rFonts w:ascii="Times New Roman" w:hAnsi="Times New Roman" w:cs="Times New Roman"/>
          <w:sz w:val="24"/>
          <w:szCs w:val="24"/>
        </w:rPr>
        <w:t>Arneberg</w:t>
      </w:r>
      <w:proofErr w:type="spellEnd"/>
      <w:r w:rsidRPr="00504127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Pr="00504127">
        <w:rPr>
          <w:rFonts w:ascii="Times New Roman" w:hAnsi="Times New Roman" w:cs="Times New Roman"/>
          <w:sz w:val="24"/>
          <w:szCs w:val="24"/>
        </w:rPr>
        <w:t>Skorping</w:t>
      </w:r>
      <w:proofErr w:type="spellEnd"/>
      <w:r w:rsidRPr="00504127">
        <w:rPr>
          <w:rFonts w:ascii="Times New Roman" w:hAnsi="Times New Roman" w:cs="Times New Roman"/>
          <w:sz w:val="24"/>
          <w:szCs w:val="24"/>
        </w:rPr>
        <w:t xml:space="preserve">, A., Grenfell, B., &amp; Read, A. F. (1998). </w:t>
      </w:r>
      <w:proofErr w:type="gramStart"/>
      <w:r w:rsidRPr="00504127">
        <w:rPr>
          <w:rFonts w:ascii="Times New Roman" w:hAnsi="Times New Roman" w:cs="Times New Roman"/>
          <w:sz w:val="24"/>
          <w:szCs w:val="24"/>
        </w:rPr>
        <w:t>Host densities as determinants of abundance in parasite communities.</w:t>
      </w:r>
      <w:proofErr w:type="gramEnd"/>
      <w:r w:rsidRPr="00504127">
        <w:rPr>
          <w:rFonts w:ascii="Times New Roman" w:hAnsi="Times New Roman" w:cs="Times New Roman"/>
          <w:sz w:val="24"/>
          <w:szCs w:val="24"/>
        </w:rPr>
        <w:t xml:space="preserve"> </w:t>
      </w:r>
      <w:r w:rsidRPr="00504127">
        <w:rPr>
          <w:rFonts w:ascii="Times New Roman" w:hAnsi="Times New Roman" w:cs="Times New Roman"/>
          <w:i/>
          <w:iCs/>
          <w:sz w:val="24"/>
          <w:szCs w:val="24"/>
        </w:rPr>
        <w:t>Proceedings of the Royal Society B: Biological Sciences</w:t>
      </w:r>
      <w:r w:rsidRPr="00504127">
        <w:rPr>
          <w:rFonts w:ascii="Times New Roman" w:hAnsi="Times New Roman" w:cs="Times New Roman"/>
          <w:sz w:val="24"/>
          <w:szCs w:val="24"/>
        </w:rPr>
        <w:t xml:space="preserve">, </w:t>
      </w:r>
      <w:r w:rsidRPr="00504127">
        <w:rPr>
          <w:rFonts w:ascii="Times New Roman" w:hAnsi="Times New Roman" w:cs="Times New Roman"/>
          <w:i/>
          <w:iCs/>
          <w:sz w:val="24"/>
          <w:szCs w:val="24"/>
        </w:rPr>
        <w:t>265</w:t>
      </w:r>
      <w:r w:rsidRPr="00504127">
        <w:rPr>
          <w:rFonts w:ascii="Times New Roman" w:hAnsi="Times New Roman" w:cs="Times New Roman"/>
          <w:sz w:val="24"/>
          <w:szCs w:val="24"/>
        </w:rPr>
        <w:t>(1403), 1283–1289. http://doi.org/10.1098/rspb.1998.0431</w:t>
      </w:r>
    </w:p>
    <w:p w14:paraId="0B7A6278" w14:textId="482184B0" w:rsidR="00172218" w:rsidRPr="00504127" w:rsidRDefault="00172218" w:rsidP="00172218">
      <w:pPr>
        <w:pStyle w:val="NormalWeb"/>
        <w:ind w:left="480" w:hanging="48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04127">
        <w:rPr>
          <w:rFonts w:ascii="Times New Roman" w:hAnsi="Times New Roman"/>
          <w:sz w:val="24"/>
          <w:szCs w:val="24"/>
        </w:rPr>
        <w:t>Colla</w:t>
      </w:r>
      <w:proofErr w:type="spellEnd"/>
      <w:r w:rsidRPr="00504127">
        <w:rPr>
          <w:rFonts w:ascii="Times New Roman" w:hAnsi="Times New Roman"/>
          <w:sz w:val="24"/>
          <w:szCs w:val="24"/>
        </w:rPr>
        <w:t xml:space="preserve">, S. R., </w:t>
      </w:r>
      <w:proofErr w:type="spellStart"/>
      <w:r w:rsidRPr="00504127">
        <w:rPr>
          <w:rFonts w:ascii="Times New Roman" w:hAnsi="Times New Roman"/>
          <w:sz w:val="24"/>
          <w:szCs w:val="24"/>
        </w:rPr>
        <w:t>Gadallah</w:t>
      </w:r>
      <w:proofErr w:type="spellEnd"/>
      <w:r w:rsidRPr="00504127">
        <w:rPr>
          <w:rFonts w:ascii="Times New Roman" w:hAnsi="Times New Roman"/>
          <w:sz w:val="24"/>
          <w:szCs w:val="24"/>
        </w:rPr>
        <w:t>, F., Richardson, L., Wagner, D., &amp; Gall, L. (2012).</w:t>
      </w:r>
      <w:proofErr w:type="gramEnd"/>
      <w:r w:rsidRPr="00504127">
        <w:rPr>
          <w:rFonts w:ascii="Times New Roman" w:hAnsi="Times New Roman"/>
          <w:sz w:val="24"/>
          <w:szCs w:val="24"/>
        </w:rPr>
        <w:t xml:space="preserve"> Assessing declines of North American bumble bees (</w:t>
      </w:r>
      <w:proofErr w:type="spellStart"/>
      <w:r w:rsidRPr="00504127">
        <w:rPr>
          <w:rFonts w:ascii="Times New Roman" w:hAnsi="Times New Roman"/>
          <w:sz w:val="24"/>
          <w:szCs w:val="24"/>
        </w:rPr>
        <w:t>Bombus</w:t>
      </w:r>
      <w:proofErr w:type="spellEnd"/>
      <w:r w:rsidRPr="00504127">
        <w:rPr>
          <w:rFonts w:ascii="Times New Roman" w:hAnsi="Times New Roman"/>
          <w:sz w:val="24"/>
          <w:szCs w:val="24"/>
        </w:rPr>
        <w:t xml:space="preserve"> spp.) using museum specimens. </w:t>
      </w:r>
      <w:r w:rsidRPr="00504127">
        <w:rPr>
          <w:rFonts w:ascii="Times New Roman" w:hAnsi="Times New Roman"/>
          <w:i/>
          <w:iCs/>
          <w:sz w:val="24"/>
          <w:szCs w:val="24"/>
        </w:rPr>
        <w:t>Biodiversity and Conservation</w:t>
      </w:r>
      <w:r w:rsidRPr="00504127">
        <w:rPr>
          <w:rFonts w:ascii="Times New Roman" w:hAnsi="Times New Roman"/>
          <w:sz w:val="24"/>
          <w:szCs w:val="24"/>
        </w:rPr>
        <w:t xml:space="preserve">, </w:t>
      </w:r>
      <w:r w:rsidRPr="00504127">
        <w:rPr>
          <w:rFonts w:ascii="Times New Roman" w:hAnsi="Times New Roman"/>
          <w:i/>
          <w:iCs/>
          <w:sz w:val="24"/>
          <w:szCs w:val="24"/>
        </w:rPr>
        <w:t>21</w:t>
      </w:r>
      <w:r w:rsidRPr="00504127">
        <w:rPr>
          <w:rFonts w:ascii="Times New Roman" w:hAnsi="Times New Roman"/>
          <w:sz w:val="24"/>
          <w:szCs w:val="24"/>
        </w:rPr>
        <w:t>(14), 3585–3595. http://doi.org/10.1007/s10531-012-0383-2</w:t>
      </w:r>
    </w:p>
    <w:p w14:paraId="60DEF023" w14:textId="4BD4557F" w:rsidR="00172218" w:rsidRDefault="00172218" w:rsidP="00172218">
      <w:pPr>
        <w:pStyle w:val="NormalWeb"/>
        <w:ind w:left="480" w:hanging="480"/>
        <w:rPr>
          <w:rFonts w:ascii="Times New Roman" w:hAnsi="Times New Roman"/>
          <w:sz w:val="24"/>
          <w:szCs w:val="24"/>
        </w:rPr>
      </w:pPr>
      <w:proofErr w:type="spellStart"/>
      <w:r w:rsidRPr="00504127">
        <w:rPr>
          <w:rFonts w:ascii="Times New Roman" w:hAnsi="Times New Roman"/>
          <w:sz w:val="24"/>
          <w:szCs w:val="24"/>
        </w:rPr>
        <w:t>Colla</w:t>
      </w:r>
      <w:proofErr w:type="spellEnd"/>
      <w:r w:rsidRPr="00504127">
        <w:rPr>
          <w:rFonts w:ascii="Times New Roman" w:hAnsi="Times New Roman"/>
          <w:sz w:val="24"/>
          <w:szCs w:val="24"/>
        </w:rPr>
        <w:t xml:space="preserve">, S. R., &amp; Packer, L. (2008). </w:t>
      </w:r>
      <w:proofErr w:type="gramStart"/>
      <w:r w:rsidRPr="00504127">
        <w:rPr>
          <w:rFonts w:ascii="Times New Roman" w:hAnsi="Times New Roman"/>
          <w:sz w:val="24"/>
          <w:szCs w:val="24"/>
        </w:rPr>
        <w:t xml:space="preserve">Evidence for decline in eastern North American bumblebees (Hymenoptera: </w:t>
      </w:r>
      <w:proofErr w:type="spellStart"/>
      <w:r w:rsidRPr="00504127">
        <w:rPr>
          <w:rFonts w:ascii="Times New Roman" w:hAnsi="Times New Roman"/>
          <w:sz w:val="24"/>
          <w:szCs w:val="24"/>
        </w:rPr>
        <w:t>Apidae</w:t>
      </w:r>
      <w:proofErr w:type="spellEnd"/>
      <w:r w:rsidRPr="00504127">
        <w:rPr>
          <w:rFonts w:ascii="Times New Roman" w:hAnsi="Times New Roman"/>
          <w:sz w:val="24"/>
          <w:szCs w:val="24"/>
        </w:rPr>
        <w:t xml:space="preserve">), with special focus on </w:t>
      </w:r>
      <w:proofErr w:type="spellStart"/>
      <w:r w:rsidRPr="00504127">
        <w:rPr>
          <w:rFonts w:ascii="Times New Roman" w:hAnsi="Times New Roman"/>
          <w:sz w:val="24"/>
          <w:szCs w:val="24"/>
        </w:rPr>
        <w:t>Bombus</w:t>
      </w:r>
      <w:proofErr w:type="spellEnd"/>
      <w:r w:rsidRPr="00504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4127">
        <w:rPr>
          <w:rFonts w:ascii="Times New Roman" w:hAnsi="Times New Roman"/>
          <w:sz w:val="24"/>
          <w:szCs w:val="24"/>
        </w:rPr>
        <w:t>affinis</w:t>
      </w:r>
      <w:proofErr w:type="spellEnd"/>
      <w:r w:rsidRPr="00504127">
        <w:rPr>
          <w:rFonts w:ascii="Times New Roman" w:hAnsi="Times New Roman"/>
          <w:sz w:val="24"/>
          <w:szCs w:val="24"/>
        </w:rPr>
        <w:t xml:space="preserve"> Cresson.</w:t>
      </w:r>
      <w:proofErr w:type="gramEnd"/>
      <w:r w:rsidRPr="00504127">
        <w:rPr>
          <w:rFonts w:ascii="Times New Roman" w:hAnsi="Times New Roman"/>
          <w:sz w:val="24"/>
          <w:szCs w:val="24"/>
        </w:rPr>
        <w:t xml:space="preserve"> </w:t>
      </w:r>
      <w:r w:rsidRPr="00504127">
        <w:rPr>
          <w:rFonts w:ascii="Times New Roman" w:hAnsi="Times New Roman"/>
          <w:i/>
          <w:iCs/>
          <w:sz w:val="24"/>
          <w:szCs w:val="24"/>
        </w:rPr>
        <w:t>Biodiversity and Conservation</w:t>
      </w:r>
      <w:r w:rsidRPr="00504127">
        <w:rPr>
          <w:rFonts w:ascii="Times New Roman" w:hAnsi="Times New Roman"/>
          <w:sz w:val="24"/>
          <w:szCs w:val="24"/>
        </w:rPr>
        <w:t xml:space="preserve">, </w:t>
      </w:r>
      <w:r w:rsidRPr="00504127">
        <w:rPr>
          <w:rFonts w:ascii="Times New Roman" w:hAnsi="Times New Roman"/>
          <w:i/>
          <w:iCs/>
          <w:sz w:val="24"/>
          <w:szCs w:val="24"/>
        </w:rPr>
        <w:t>17</w:t>
      </w:r>
      <w:r w:rsidRPr="00504127">
        <w:rPr>
          <w:rFonts w:ascii="Times New Roman" w:hAnsi="Times New Roman"/>
          <w:sz w:val="24"/>
          <w:szCs w:val="24"/>
        </w:rPr>
        <w:t xml:space="preserve">(6), 1379–1391. </w:t>
      </w:r>
      <w:r w:rsidR="00FE005D" w:rsidRPr="00FE005D">
        <w:rPr>
          <w:rFonts w:ascii="Times New Roman" w:hAnsi="Times New Roman"/>
          <w:sz w:val="24"/>
          <w:szCs w:val="24"/>
        </w:rPr>
        <w:t>http://doi.org/10.1007/s10531-008-9340-5</w:t>
      </w:r>
    </w:p>
    <w:p w14:paraId="795136AC" w14:textId="6862A577" w:rsidR="00FE005D" w:rsidRDefault="00FE005D" w:rsidP="00FE005D">
      <w:pPr>
        <w:widowControl/>
        <w:spacing w:before="100" w:beforeAutospacing="1" w:after="100" w:afterAutospacing="1"/>
        <w:ind w:left="480" w:hanging="480"/>
        <w:rPr>
          <w:rFonts w:ascii="Times New Roman" w:hAnsi="Times New Roman" w:cs="Times New Roman"/>
          <w:sz w:val="24"/>
          <w:szCs w:val="24"/>
        </w:rPr>
      </w:pPr>
      <w:r w:rsidRPr="00504127">
        <w:rPr>
          <w:rFonts w:ascii="Times New Roman" w:hAnsi="Times New Roman" w:cs="Times New Roman"/>
          <w:sz w:val="24"/>
          <w:szCs w:val="24"/>
        </w:rPr>
        <w:t xml:space="preserve">Kissinger, C. N., Cameron, S. a., Thorp, R. W., White, B., &amp; </w:t>
      </w:r>
      <w:proofErr w:type="spellStart"/>
      <w:r w:rsidRPr="00504127">
        <w:rPr>
          <w:rFonts w:ascii="Times New Roman" w:hAnsi="Times New Roman" w:cs="Times New Roman"/>
          <w:sz w:val="24"/>
          <w:szCs w:val="24"/>
        </w:rPr>
        <w:t>Solter</w:t>
      </w:r>
      <w:proofErr w:type="spellEnd"/>
      <w:r w:rsidRPr="00504127">
        <w:rPr>
          <w:rFonts w:ascii="Times New Roman" w:hAnsi="Times New Roman" w:cs="Times New Roman"/>
          <w:sz w:val="24"/>
          <w:szCs w:val="24"/>
        </w:rPr>
        <w:t xml:space="preserve">, L. F. (2011). Survey of </w:t>
      </w:r>
      <w:proofErr w:type="gramStart"/>
      <w:r w:rsidRPr="00504127">
        <w:rPr>
          <w:rFonts w:ascii="Times New Roman" w:hAnsi="Times New Roman" w:cs="Times New Roman"/>
          <w:sz w:val="24"/>
          <w:szCs w:val="24"/>
        </w:rPr>
        <w:t>bumble bee</w:t>
      </w:r>
      <w:proofErr w:type="gramEnd"/>
      <w:r w:rsidRPr="005041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4127">
        <w:rPr>
          <w:rFonts w:ascii="Times New Roman" w:hAnsi="Times New Roman" w:cs="Times New Roman"/>
          <w:sz w:val="24"/>
          <w:szCs w:val="24"/>
        </w:rPr>
        <w:t>Bombus</w:t>
      </w:r>
      <w:proofErr w:type="spellEnd"/>
      <w:r w:rsidRPr="00504127">
        <w:rPr>
          <w:rFonts w:ascii="Times New Roman" w:hAnsi="Times New Roman" w:cs="Times New Roman"/>
          <w:sz w:val="24"/>
          <w:szCs w:val="24"/>
        </w:rPr>
        <w:t xml:space="preserve">) pathogens and parasites in Illinois and selected areas of northern California and southern Oregon. </w:t>
      </w:r>
      <w:r w:rsidRPr="00504127">
        <w:rPr>
          <w:rFonts w:ascii="Times New Roman" w:hAnsi="Times New Roman" w:cs="Times New Roman"/>
          <w:i/>
          <w:iCs/>
          <w:sz w:val="24"/>
          <w:szCs w:val="24"/>
        </w:rPr>
        <w:t>Journal of Invertebrate Pathology</w:t>
      </w:r>
      <w:r w:rsidRPr="00504127">
        <w:rPr>
          <w:rFonts w:ascii="Times New Roman" w:hAnsi="Times New Roman" w:cs="Times New Roman"/>
          <w:sz w:val="24"/>
          <w:szCs w:val="24"/>
        </w:rPr>
        <w:t xml:space="preserve">, </w:t>
      </w:r>
      <w:r w:rsidRPr="00504127">
        <w:rPr>
          <w:rFonts w:ascii="Times New Roman" w:hAnsi="Times New Roman" w:cs="Times New Roman"/>
          <w:i/>
          <w:iCs/>
          <w:sz w:val="24"/>
          <w:szCs w:val="24"/>
        </w:rPr>
        <w:t>107</w:t>
      </w:r>
      <w:r w:rsidRPr="00504127">
        <w:rPr>
          <w:rFonts w:ascii="Times New Roman" w:hAnsi="Times New Roman" w:cs="Times New Roman"/>
          <w:sz w:val="24"/>
          <w:szCs w:val="24"/>
        </w:rPr>
        <w:t xml:space="preserve">(3), 220–224. </w:t>
      </w:r>
      <w:r w:rsidRPr="00FE005D">
        <w:rPr>
          <w:rFonts w:ascii="Times New Roman" w:hAnsi="Times New Roman" w:cs="Times New Roman"/>
          <w:sz w:val="24"/>
          <w:szCs w:val="24"/>
        </w:rPr>
        <w:t>http://doi.org/10.1016/j.jip.2011.04.008</w:t>
      </w:r>
    </w:p>
    <w:p w14:paraId="1361D255" w14:textId="29B9923C" w:rsidR="00FE005D" w:rsidRDefault="00FE005D" w:rsidP="00FE005D">
      <w:pPr>
        <w:widowControl/>
        <w:spacing w:before="100" w:beforeAutospacing="1" w:after="100" w:afterAutospacing="1"/>
        <w:ind w:left="480" w:hanging="480"/>
        <w:rPr>
          <w:rFonts w:ascii="Times New Roman" w:hAnsi="Times New Roman" w:cs="Times New Roman"/>
          <w:sz w:val="24"/>
          <w:szCs w:val="24"/>
        </w:rPr>
      </w:pPr>
      <w:r w:rsidRPr="00504127">
        <w:rPr>
          <w:rFonts w:ascii="Times New Roman" w:hAnsi="Times New Roman" w:cs="Times New Roman"/>
          <w:sz w:val="24"/>
          <w:szCs w:val="24"/>
        </w:rPr>
        <w:t>Klein, A</w:t>
      </w:r>
      <w:proofErr w:type="gramStart"/>
      <w:r w:rsidRPr="00504127">
        <w:rPr>
          <w:rFonts w:ascii="Times New Roman" w:hAnsi="Times New Roman" w:cs="Times New Roman"/>
          <w:sz w:val="24"/>
          <w:szCs w:val="24"/>
        </w:rPr>
        <w:t>.-</w:t>
      </w:r>
      <w:proofErr w:type="gramEnd"/>
      <w:r w:rsidRPr="00504127">
        <w:rPr>
          <w:rFonts w:ascii="Times New Roman" w:hAnsi="Times New Roman" w:cs="Times New Roman"/>
          <w:sz w:val="24"/>
          <w:szCs w:val="24"/>
        </w:rPr>
        <w:t xml:space="preserve">M., </w:t>
      </w:r>
      <w:proofErr w:type="spellStart"/>
      <w:r w:rsidRPr="00504127">
        <w:rPr>
          <w:rFonts w:ascii="Times New Roman" w:hAnsi="Times New Roman" w:cs="Times New Roman"/>
          <w:sz w:val="24"/>
          <w:szCs w:val="24"/>
        </w:rPr>
        <w:t>Vaissière</w:t>
      </w:r>
      <w:proofErr w:type="spellEnd"/>
      <w:r w:rsidRPr="00504127">
        <w:rPr>
          <w:rFonts w:ascii="Times New Roman" w:hAnsi="Times New Roman" w:cs="Times New Roman"/>
          <w:sz w:val="24"/>
          <w:szCs w:val="24"/>
        </w:rPr>
        <w:t xml:space="preserve">, B. E., Cane, J. H., </w:t>
      </w:r>
      <w:proofErr w:type="spellStart"/>
      <w:r w:rsidRPr="00504127">
        <w:rPr>
          <w:rFonts w:ascii="Times New Roman" w:hAnsi="Times New Roman" w:cs="Times New Roman"/>
          <w:sz w:val="24"/>
          <w:szCs w:val="24"/>
        </w:rPr>
        <w:t>Steffan-Dewenter</w:t>
      </w:r>
      <w:proofErr w:type="spellEnd"/>
      <w:r w:rsidRPr="00504127">
        <w:rPr>
          <w:rFonts w:ascii="Times New Roman" w:hAnsi="Times New Roman" w:cs="Times New Roman"/>
          <w:sz w:val="24"/>
          <w:szCs w:val="24"/>
        </w:rPr>
        <w:t xml:space="preserve">, I., Cunningham, S. a, </w:t>
      </w:r>
      <w:proofErr w:type="spellStart"/>
      <w:r w:rsidRPr="00504127">
        <w:rPr>
          <w:rFonts w:ascii="Times New Roman" w:hAnsi="Times New Roman" w:cs="Times New Roman"/>
          <w:sz w:val="24"/>
          <w:szCs w:val="24"/>
        </w:rPr>
        <w:t>Kremen</w:t>
      </w:r>
      <w:proofErr w:type="spellEnd"/>
      <w:r w:rsidRPr="00504127">
        <w:rPr>
          <w:rFonts w:ascii="Times New Roman" w:hAnsi="Times New Roman" w:cs="Times New Roman"/>
          <w:sz w:val="24"/>
          <w:szCs w:val="24"/>
        </w:rPr>
        <w:t xml:space="preserve">, C., &amp; </w:t>
      </w:r>
      <w:proofErr w:type="spellStart"/>
      <w:r w:rsidRPr="00504127">
        <w:rPr>
          <w:rFonts w:ascii="Times New Roman" w:hAnsi="Times New Roman" w:cs="Times New Roman"/>
          <w:sz w:val="24"/>
          <w:szCs w:val="24"/>
        </w:rPr>
        <w:t>Tscharntke</w:t>
      </w:r>
      <w:proofErr w:type="spellEnd"/>
      <w:r w:rsidRPr="00504127">
        <w:rPr>
          <w:rFonts w:ascii="Times New Roman" w:hAnsi="Times New Roman" w:cs="Times New Roman"/>
          <w:sz w:val="24"/>
          <w:szCs w:val="24"/>
        </w:rPr>
        <w:t xml:space="preserve">, T. (2007). </w:t>
      </w:r>
      <w:proofErr w:type="gramStart"/>
      <w:r w:rsidRPr="00504127">
        <w:rPr>
          <w:rFonts w:ascii="Times New Roman" w:hAnsi="Times New Roman" w:cs="Times New Roman"/>
          <w:sz w:val="24"/>
          <w:szCs w:val="24"/>
        </w:rPr>
        <w:t>Importance of pollinators in changing landscapes for world crops.</w:t>
      </w:r>
      <w:proofErr w:type="gramEnd"/>
      <w:r w:rsidRPr="00504127">
        <w:rPr>
          <w:rFonts w:ascii="Times New Roman" w:hAnsi="Times New Roman" w:cs="Times New Roman"/>
          <w:sz w:val="24"/>
          <w:szCs w:val="24"/>
        </w:rPr>
        <w:t xml:space="preserve"> </w:t>
      </w:r>
      <w:r w:rsidRPr="00504127">
        <w:rPr>
          <w:rFonts w:ascii="Times New Roman" w:hAnsi="Times New Roman" w:cs="Times New Roman"/>
          <w:i/>
          <w:iCs/>
          <w:sz w:val="24"/>
          <w:szCs w:val="24"/>
        </w:rPr>
        <w:t>Proceedings. Biological Sciences / The Royal Society</w:t>
      </w:r>
      <w:r w:rsidRPr="00504127">
        <w:rPr>
          <w:rFonts w:ascii="Times New Roman" w:hAnsi="Times New Roman" w:cs="Times New Roman"/>
          <w:sz w:val="24"/>
          <w:szCs w:val="24"/>
        </w:rPr>
        <w:t xml:space="preserve">, </w:t>
      </w:r>
      <w:r w:rsidRPr="00504127">
        <w:rPr>
          <w:rFonts w:ascii="Times New Roman" w:hAnsi="Times New Roman" w:cs="Times New Roman"/>
          <w:i/>
          <w:iCs/>
          <w:sz w:val="24"/>
          <w:szCs w:val="24"/>
        </w:rPr>
        <w:t>274</w:t>
      </w:r>
      <w:r w:rsidRPr="00504127">
        <w:rPr>
          <w:rFonts w:ascii="Times New Roman" w:hAnsi="Times New Roman" w:cs="Times New Roman"/>
          <w:sz w:val="24"/>
          <w:szCs w:val="24"/>
        </w:rPr>
        <w:t xml:space="preserve">(1608), 303–313. </w:t>
      </w:r>
      <w:r w:rsidRPr="00FE005D">
        <w:rPr>
          <w:rFonts w:ascii="Times New Roman" w:hAnsi="Times New Roman" w:cs="Times New Roman"/>
          <w:sz w:val="24"/>
          <w:szCs w:val="24"/>
        </w:rPr>
        <w:t>http://doi.org/10.1098/rspb.2006.3721</w:t>
      </w:r>
    </w:p>
    <w:p w14:paraId="21022502" w14:textId="77777777" w:rsidR="00FE005D" w:rsidRPr="00A16FE5" w:rsidRDefault="00FE005D" w:rsidP="00FE005D">
      <w:pPr>
        <w:widowControl/>
        <w:spacing w:before="100" w:beforeAutospacing="1" w:after="100" w:afterAutospacing="1"/>
        <w:ind w:left="480"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A16FE5">
        <w:rPr>
          <w:rFonts w:ascii="Times New Roman" w:hAnsi="Times New Roman" w:cs="Times New Roman"/>
          <w:sz w:val="24"/>
          <w:szCs w:val="24"/>
        </w:rPr>
        <w:t>Kuster</w:t>
      </w:r>
      <w:proofErr w:type="spellEnd"/>
      <w:r w:rsidRPr="00A16FE5">
        <w:rPr>
          <w:rFonts w:ascii="Times New Roman" w:hAnsi="Times New Roman" w:cs="Times New Roman"/>
          <w:sz w:val="24"/>
          <w:szCs w:val="24"/>
        </w:rPr>
        <w:t xml:space="preserve">, R. D., </w:t>
      </w:r>
      <w:proofErr w:type="spellStart"/>
      <w:r w:rsidRPr="00A16FE5">
        <w:rPr>
          <w:rFonts w:ascii="Times New Roman" w:hAnsi="Times New Roman" w:cs="Times New Roman"/>
          <w:sz w:val="24"/>
          <w:szCs w:val="24"/>
        </w:rPr>
        <w:t>Boncristiani</w:t>
      </w:r>
      <w:proofErr w:type="spellEnd"/>
      <w:r w:rsidRPr="00A16FE5">
        <w:rPr>
          <w:rFonts w:ascii="Times New Roman" w:hAnsi="Times New Roman" w:cs="Times New Roman"/>
          <w:sz w:val="24"/>
          <w:szCs w:val="24"/>
        </w:rPr>
        <w:t xml:space="preserve">, H. F., &amp; </w:t>
      </w:r>
      <w:proofErr w:type="spellStart"/>
      <w:r w:rsidRPr="00A16FE5">
        <w:rPr>
          <w:rFonts w:ascii="Times New Roman" w:hAnsi="Times New Roman" w:cs="Times New Roman"/>
          <w:sz w:val="24"/>
          <w:szCs w:val="24"/>
        </w:rPr>
        <w:t>Rueppell</w:t>
      </w:r>
      <w:proofErr w:type="spellEnd"/>
      <w:r w:rsidRPr="00A16FE5">
        <w:rPr>
          <w:rFonts w:ascii="Times New Roman" w:hAnsi="Times New Roman" w:cs="Times New Roman"/>
          <w:sz w:val="24"/>
          <w:szCs w:val="24"/>
        </w:rPr>
        <w:t xml:space="preserve">, O. (2014). </w:t>
      </w:r>
      <w:proofErr w:type="spellStart"/>
      <w:r w:rsidRPr="00A16FE5">
        <w:rPr>
          <w:rFonts w:ascii="Times New Roman" w:hAnsi="Times New Roman" w:cs="Times New Roman"/>
          <w:sz w:val="24"/>
          <w:szCs w:val="24"/>
        </w:rPr>
        <w:t>Immunogene</w:t>
      </w:r>
      <w:proofErr w:type="spellEnd"/>
      <w:r w:rsidRPr="00A16FE5">
        <w:rPr>
          <w:rFonts w:ascii="Times New Roman" w:hAnsi="Times New Roman" w:cs="Times New Roman"/>
          <w:sz w:val="24"/>
          <w:szCs w:val="24"/>
        </w:rPr>
        <w:t xml:space="preserve"> and viral transcript dynamics during parasitic </w:t>
      </w:r>
      <w:proofErr w:type="spellStart"/>
      <w:r w:rsidRPr="00A16FE5">
        <w:rPr>
          <w:rFonts w:ascii="Times New Roman" w:hAnsi="Times New Roman" w:cs="Times New Roman"/>
          <w:sz w:val="24"/>
          <w:szCs w:val="24"/>
        </w:rPr>
        <w:t>Varroa</w:t>
      </w:r>
      <w:proofErr w:type="spellEnd"/>
      <w:r w:rsidRPr="00A16FE5">
        <w:rPr>
          <w:rFonts w:ascii="Times New Roman" w:hAnsi="Times New Roman" w:cs="Times New Roman"/>
          <w:sz w:val="24"/>
          <w:szCs w:val="24"/>
        </w:rPr>
        <w:t xml:space="preserve"> destructor mite infection of developing honey bee (</w:t>
      </w:r>
      <w:proofErr w:type="spellStart"/>
      <w:r w:rsidRPr="00A16FE5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A16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FE5">
        <w:rPr>
          <w:rFonts w:ascii="Times New Roman" w:hAnsi="Times New Roman" w:cs="Times New Roman"/>
          <w:sz w:val="24"/>
          <w:szCs w:val="24"/>
        </w:rPr>
        <w:t>mellifera</w:t>
      </w:r>
      <w:proofErr w:type="spellEnd"/>
      <w:r w:rsidRPr="00A16FE5">
        <w:rPr>
          <w:rFonts w:ascii="Times New Roman" w:hAnsi="Times New Roman" w:cs="Times New Roman"/>
          <w:sz w:val="24"/>
          <w:szCs w:val="24"/>
        </w:rPr>
        <w:t xml:space="preserve">) pupae. </w:t>
      </w:r>
      <w:proofErr w:type="gramStart"/>
      <w:r w:rsidRPr="00A16FE5">
        <w:rPr>
          <w:rFonts w:ascii="Times New Roman" w:hAnsi="Times New Roman" w:cs="Times New Roman"/>
          <w:i/>
          <w:iCs/>
          <w:sz w:val="24"/>
          <w:szCs w:val="24"/>
        </w:rPr>
        <w:t>The Journal of Experimental Biology</w:t>
      </w:r>
      <w:r w:rsidRPr="00A16FE5">
        <w:rPr>
          <w:rFonts w:ascii="Times New Roman" w:hAnsi="Times New Roman" w:cs="Times New Roman"/>
          <w:sz w:val="24"/>
          <w:szCs w:val="24"/>
        </w:rPr>
        <w:t xml:space="preserve">, </w:t>
      </w:r>
      <w:r w:rsidRPr="00A16FE5">
        <w:rPr>
          <w:rFonts w:ascii="Times New Roman" w:hAnsi="Times New Roman" w:cs="Times New Roman"/>
          <w:i/>
          <w:iCs/>
          <w:sz w:val="24"/>
          <w:szCs w:val="24"/>
        </w:rPr>
        <w:t>217</w:t>
      </w:r>
      <w:r w:rsidRPr="00A16F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FE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16FE5">
        <w:rPr>
          <w:rFonts w:ascii="Times New Roman" w:hAnsi="Times New Roman" w:cs="Times New Roman"/>
          <w:sz w:val="24"/>
          <w:szCs w:val="24"/>
        </w:rPr>
        <w:t xml:space="preserve"> 10), 1710–8.</w:t>
      </w:r>
      <w:proofErr w:type="gramEnd"/>
      <w:r w:rsidRPr="00A16FE5">
        <w:rPr>
          <w:rFonts w:ascii="Times New Roman" w:hAnsi="Times New Roman" w:cs="Times New Roman"/>
          <w:sz w:val="24"/>
          <w:szCs w:val="24"/>
        </w:rPr>
        <w:t xml:space="preserve"> http://doi.org/10.1242/jeb.097766</w:t>
      </w:r>
    </w:p>
    <w:p w14:paraId="7A4EACB8" w14:textId="7C29672E" w:rsidR="00FE005D" w:rsidRDefault="00FE005D" w:rsidP="00FE005D">
      <w:pPr>
        <w:widowControl/>
        <w:spacing w:before="100" w:beforeAutospacing="1" w:after="100" w:afterAutospacing="1"/>
        <w:ind w:left="480" w:hanging="480"/>
        <w:rPr>
          <w:rFonts w:ascii="Times New Roman" w:hAnsi="Times New Roman" w:cs="Times New Roman"/>
          <w:sz w:val="24"/>
          <w:szCs w:val="24"/>
        </w:rPr>
      </w:pPr>
      <w:proofErr w:type="gramStart"/>
      <w:r w:rsidRPr="00504127">
        <w:rPr>
          <w:rFonts w:ascii="Times New Roman" w:hAnsi="Times New Roman" w:cs="Times New Roman"/>
          <w:sz w:val="24"/>
          <w:szCs w:val="24"/>
        </w:rPr>
        <w:lastRenderedPageBreak/>
        <w:t xml:space="preserve">Morse, R. a, &amp; </w:t>
      </w:r>
      <w:proofErr w:type="spellStart"/>
      <w:r w:rsidRPr="00504127">
        <w:rPr>
          <w:rFonts w:ascii="Times New Roman" w:hAnsi="Times New Roman" w:cs="Times New Roman"/>
          <w:sz w:val="24"/>
          <w:szCs w:val="24"/>
        </w:rPr>
        <w:t>Calderone</w:t>
      </w:r>
      <w:proofErr w:type="spellEnd"/>
      <w:r w:rsidRPr="00504127">
        <w:rPr>
          <w:rFonts w:ascii="Times New Roman" w:hAnsi="Times New Roman" w:cs="Times New Roman"/>
          <w:sz w:val="24"/>
          <w:szCs w:val="24"/>
        </w:rPr>
        <w:t>, N. W. (2000).</w:t>
      </w:r>
      <w:proofErr w:type="gramEnd"/>
      <w:r w:rsidRPr="00504127">
        <w:rPr>
          <w:rFonts w:ascii="Times New Roman" w:hAnsi="Times New Roman" w:cs="Times New Roman"/>
          <w:sz w:val="24"/>
          <w:szCs w:val="24"/>
        </w:rPr>
        <w:t xml:space="preserve"> The value of </w:t>
      </w:r>
      <w:proofErr w:type="gramStart"/>
      <w:r w:rsidRPr="00504127">
        <w:rPr>
          <w:rFonts w:ascii="Times New Roman" w:hAnsi="Times New Roman" w:cs="Times New Roman"/>
          <w:sz w:val="24"/>
          <w:szCs w:val="24"/>
        </w:rPr>
        <w:t>honey bees</w:t>
      </w:r>
      <w:proofErr w:type="gramEnd"/>
      <w:r w:rsidRPr="00504127">
        <w:rPr>
          <w:rFonts w:ascii="Times New Roman" w:hAnsi="Times New Roman" w:cs="Times New Roman"/>
          <w:sz w:val="24"/>
          <w:szCs w:val="24"/>
        </w:rPr>
        <w:t xml:space="preserve"> as pollinators of US crops in 2000. </w:t>
      </w:r>
      <w:r w:rsidRPr="00504127">
        <w:rPr>
          <w:rFonts w:ascii="Times New Roman" w:hAnsi="Times New Roman" w:cs="Times New Roman"/>
          <w:i/>
          <w:iCs/>
          <w:sz w:val="24"/>
          <w:szCs w:val="24"/>
        </w:rPr>
        <w:t>Bee Culture</w:t>
      </w:r>
      <w:r w:rsidRPr="00504127">
        <w:rPr>
          <w:rFonts w:ascii="Times New Roman" w:hAnsi="Times New Roman" w:cs="Times New Roman"/>
          <w:sz w:val="24"/>
          <w:szCs w:val="24"/>
        </w:rPr>
        <w:t xml:space="preserve">, </w:t>
      </w:r>
      <w:r w:rsidRPr="00504127">
        <w:rPr>
          <w:rFonts w:ascii="Times New Roman" w:hAnsi="Times New Roman" w:cs="Times New Roman"/>
          <w:i/>
          <w:iCs/>
          <w:sz w:val="24"/>
          <w:szCs w:val="24"/>
        </w:rPr>
        <w:t>128</w:t>
      </w:r>
      <w:r w:rsidRPr="00504127">
        <w:rPr>
          <w:rFonts w:ascii="Times New Roman" w:hAnsi="Times New Roman" w:cs="Times New Roman"/>
          <w:sz w:val="24"/>
          <w:szCs w:val="24"/>
        </w:rPr>
        <w:t xml:space="preserve">(March 2000), 1–15. Retrieved from </w:t>
      </w:r>
      <w:r w:rsidRPr="00FE005D">
        <w:rPr>
          <w:rFonts w:ascii="Times New Roman" w:hAnsi="Times New Roman" w:cs="Times New Roman"/>
          <w:sz w:val="24"/>
          <w:szCs w:val="24"/>
        </w:rPr>
        <w:t>http://www.beeculture.com/content/pollinationreprint07.pdf\npapers2://publication/uuid/480F22F5-2367-4853-AD20-88441298BE0B</w:t>
      </w:r>
    </w:p>
    <w:p w14:paraId="1CC5C544" w14:textId="490C3764" w:rsidR="00FE005D" w:rsidRPr="00FE005D" w:rsidRDefault="00FE005D" w:rsidP="00FE005D">
      <w:pPr>
        <w:widowControl/>
        <w:spacing w:before="100" w:beforeAutospacing="1" w:after="100" w:afterAutospacing="1"/>
        <w:ind w:left="480" w:hanging="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554B">
        <w:rPr>
          <w:rFonts w:ascii="Times New Roman" w:hAnsi="Times New Roman" w:cs="Times New Roman"/>
          <w:sz w:val="24"/>
          <w:szCs w:val="24"/>
        </w:rPr>
        <w:t>Otterstatter</w:t>
      </w:r>
      <w:proofErr w:type="spellEnd"/>
      <w:r w:rsidRPr="00B7554B">
        <w:rPr>
          <w:rFonts w:ascii="Times New Roman" w:hAnsi="Times New Roman" w:cs="Times New Roman"/>
          <w:sz w:val="24"/>
          <w:szCs w:val="24"/>
        </w:rPr>
        <w:t xml:space="preserve">, M. C., </w:t>
      </w:r>
      <w:proofErr w:type="spellStart"/>
      <w:r w:rsidRPr="00B7554B">
        <w:rPr>
          <w:rFonts w:ascii="Times New Roman" w:hAnsi="Times New Roman" w:cs="Times New Roman"/>
          <w:sz w:val="24"/>
          <w:szCs w:val="24"/>
        </w:rPr>
        <w:t>Gegear</w:t>
      </w:r>
      <w:proofErr w:type="spellEnd"/>
      <w:r w:rsidRPr="00B7554B">
        <w:rPr>
          <w:rFonts w:ascii="Times New Roman" w:hAnsi="Times New Roman" w:cs="Times New Roman"/>
          <w:sz w:val="24"/>
          <w:szCs w:val="24"/>
        </w:rPr>
        <w:t xml:space="preserve">, R. J., </w:t>
      </w:r>
      <w:proofErr w:type="spellStart"/>
      <w:r w:rsidRPr="00B7554B">
        <w:rPr>
          <w:rFonts w:ascii="Times New Roman" w:hAnsi="Times New Roman" w:cs="Times New Roman"/>
          <w:sz w:val="24"/>
          <w:szCs w:val="24"/>
        </w:rPr>
        <w:t>Colla</w:t>
      </w:r>
      <w:proofErr w:type="spellEnd"/>
      <w:r w:rsidRPr="00B7554B">
        <w:rPr>
          <w:rFonts w:ascii="Times New Roman" w:hAnsi="Times New Roman" w:cs="Times New Roman"/>
          <w:sz w:val="24"/>
          <w:szCs w:val="24"/>
        </w:rPr>
        <w:t>, S. R., &amp; Thomson, J. D. (2005).</w:t>
      </w:r>
      <w:proofErr w:type="gramEnd"/>
      <w:r w:rsidRPr="00B7554B">
        <w:rPr>
          <w:rFonts w:ascii="Times New Roman" w:hAnsi="Times New Roman" w:cs="Times New Roman"/>
          <w:sz w:val="24"/>
          <w:szCs w:val="24"/>
        </w:rPr>
        <w:t xml:space="preserve"> Effects of parasitic mites and protozoa on the flower constancy and foraging rate of bumble bees. </w:t>
      </w:r>
      <w:r w:rsidRPr="00B7554B">
        <w:rPr>
          <w:rFonts w:ascii="Times New Roman" w:hAnsi="Times New Roman" w:cs="Times New Roman"/>
          <w:i/>
          <w:iCs/>
          <w:sz w:val="24"/>
          <w:szCs w:val="24"/>
        </w:rPr>
        <w:t>Behavioral Ecology and Sociobiology</w:t>
      </w:r>
      <w:r w:rsidRPr="00B7554B">
        <w:rPr>
          <w:rFonts w:ascii="Times New Roman" w:hAnsi="Times New Roman" w:cs="Times New Roman"/>
          <w:sz w:val="24"/>
          <w:szCs w:val="24"/>
        </w:rPr>
        <w:t xml:space="preserve">, </w:t>
      </w:r>
      <w:r w:rsidRPr="00B7554B">
        <w:rPr>
          <w:rFonts w:ascii="Times New Roman" w:hAnsi="Times New Roman" w:cs="Times New Roman"/>
          <w:i/>
          <w:iCs/>
          <w:sz w:val="24"/>
          <w:szCs w:val="24"/>
        </w:rPr>
        <w:t>58</w:t>
      </w:r>
      <w:r w:rsidRPr="00B7554B">
        <w:rPr>
          <w:rFonts w:ascii="Times New Roman" w:hAnsi="Times New Roman" w:cs="Times New Roman"/>
          <w:sz w:val="24"/>
          <w:szCs w:val="24"/>
        </w:rPr>
        <w:t xml:space="preserve">(4), 383–389. </w:t>
      </w:r>
      <w:r w:rsidRPr="00A16FE5">
        <w:rPr>
          <w:rFonts w:ascii="Times New Roman" w:hAnsi="Times New Roman" w:cs="Times New Roman"/>
          <w:sz w:val="24"/>
          <w:szCs w:val="24"/>
        </w:rPr>
        <w:t>http://doi.org/10.1007/s00265-005-0945-3</w:t>
      </w:r>
    </w:p>
    <w:p w14:paraId="7DB32CA1" w14:textId="6E4E51D6" w:rsidR="00172218" w:rsidRPr="00504127" w:rsidRDefault="00172218" w:rsidP="00172218">
      <w:pPr>
        <w:pStyle w:val="NormalWeb"/>
        <w:ind w:left="480" w:hanging="480"/>
        <w:rPr>
          <w:rFonts w:ascii="Times New Roman" w:hAnsi="Times New Roman"/>
          <w:sz w:val="24"/>
          <w:szCs w:val="24"/>
        </w:rPr>
      </w:pPr>
      <w:proofErr w:type="gramStart"/>
      <w:r w:rsidRPr="00504127">
        <w:rPr>
          <w:rFonts w:ascii="Times New Roman" w:hAnsi="Times New Roman"/>
          <w:sz w:val="24"/>
          <w:szCs w:val="24"/>
        </w:rPr>
        <w:t>Strange, J. P. (2015).</w:t>
      </w:r>
      <w:proofErr w:type="gramEnd"/>
      <w:r w:rsidRPr="0050412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04127">
        <w:rPr>
          <w:rFonts w:ascii="Times New Roman" w:hAnsi="Times New Roman"/>
          <w:sz w:val="24"/>
          <w:szCs w:val="24"/>
        </w:rPr>
        <w:t>Bombus</w:t>
      </w:r>
      <w:proofErr w:type="spellEnd"/>
      <w:r w:rsidRPr="00504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4127">
        <w:rPr>
          <w:rFonts w:ascii="Times New Roman" w:hAnsi="Times New Roman"/>
          <w:sz w:val="24"/>
          <w:szCs w:val="24"/>
        </w:rPr>
        <w:t>huntii</w:t>
      </w:r>
      <w:proofErr w:type="spellEnd"/>
      <w:r w:rsidRPr="0050412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04127">
        <w:rPr>
          <w:rFonts w:ascii="Times New Roman" w:hAnsi="Times New Roman"/>
          <w:sz w:val="24"/>
          <w:szCs w:val="24"/>
        </w:rPr>
        <w:t>Bombus</w:t>
      </w:r>
      <w:proofErr w:type="spellEnd"/>
      <w:r w:rsidRPr="00504127">
        <w:rPr>
          <w:rFonts w:ascii="Times New Roman" w:hAnsi="Times New Roman"/>
          <w:sz w:val="24"/>
          <w:szCs w:val="24"/>
        </w:rPr>
        <w:t xml:space="preserve"> impatiens, and </w:t>
      </w:r>
      <w:proofErr w:type="spellStart"/>
      <w:r w:rsidRPr="00504127">
        <w:rPr>
          <w:rFonts w:ascii="Times New Roman" w:hAnsi="Times New Roman"/>
          <w:sz w:val="24"/>
          <w:szCs w:val="24"/>
        </w:rPr>
        <w:t>Bombus</w:t>
      </w:r>
      <w:proofErr w:type="spellEnd"/>
      <w:r w:rsidRPr="00504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4127">
        <w:rPr>
          <w:rFonts w:ascii="Times New Roman" w:hAnsi="Times New Roman"/>
          <w:sz w:val="24"/>
          <w:szCs w:val="24"/>
        </w:rPr>
        <w:t>vosnesenskii</w:t>
      </w:r>
      <w:proofErr w:type="spellEnd"/>
      <w:r w:rsidRPr="00504127">
        <w:rPr>
          <w:rFonts w:ascii="Times New Roman" w:hAnsi="Times New Roman"/>
          <w:sz w:val="24"/>
          <w:szCs w:val="24"/>
        </w:rPr>
        <w:t xml:space="preserve"> (Hymenoptera: </w:t>
      </w:r>
      <w:proofErr w:type="spellStart"/>
      <w:r w:rsidRPr="00504127">
        <w:rPr>
          <w:rFonts w:ascii="Times New Roman" w:hAnsi="Times New Roman"/>
          <w:sz w:val="24"/>
          <w:szCs w:val="24"/>
        </w:rPr>
        <w:t>Apidae</w:t>
      </w:r>
      <w:proofErr w:type="spellEnd"/>
      <w:r w:rsidRPr="00504127">
        <w:rPr>
          <w:rFonts w:ascii="Times New Roman" w:hAnsi="Times New Roman"/>
          <w:sz w:val="24"/>
          <w:szCs w:val="24"/>
        </w:rPr>
        <w:t>) Pollinate Greenhouse-Grown Tomatoes in Western North America.</w:t>
      </w:r>
      <w:proofErr w:type="gramEnd"/>
      <w:r w:rsidRPr="0050412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04127">
        <w:rPr>
          <w:rFonts w:ascii="Times New Roman" w:hAnsi="Times New Roman"/>
          <w:i/>
          <w:iCs/>
          <w:sz w:val="24"/>
          <w:szCs w:val="24"/>
        </w:rPr>
        <w:t>Journal of Economic Entomology</w:t>
      </w:r>
      <w:r w:rsidRPr="00504127">
        <w:rPr>
          <w:rFonts w:ascii="Times New Roman" w:hAnsi="Times New Roman"/>
          <w:sz w:val="24"/>
          <w:szCs w:val="24"/>
        </w:rPr>
        <w:t>.</w:t>
      </w:r>
      <w:proofErr w:type="gramEnd"/>
      <w:r w:rsidRPr="00504127">
        <w:rPr>
          <w:rFonts w:ascii="Times New Roman" w:hAnsi="Times New Roman"/>
          <w:sz w:val="24"/>
          <w:szCs w:val="24"/>
        </w:rPr>
        <w:t xml:space="preserve"> </w:t>
      </w:r>
      <w:r w:rsidR="009B2AF3" w:rsidRPr="00504127">
        <w:rPr>
          <w:rFonts w:ascii="Times New Roman" w:hAnsi="Times New Roman"/>
          <w:sz w:val="24"/>
          <w:szCs w:val="24"/>
        </w:rPr>
        <w:t>http://doi.org/10.1093/jee/tov078</w:t>
      </w:r>
    </w:p>
    <w:p w14:paraId="47AF36AB" w14:textId="4FA96027" w:rsidR="0070384E" w:rsidRPr="0013353B" w:rsidRDefault="009B2AF3" w:rsidP="00BD2BBD">
      <w:pPr>
        <w:pStyle w:val="NormalWeb"/>
        <w:ind w:left="480" w:hanging="480"/>
        <w:rPr>
          <w:rFonts w:ascii="Times New Roman" w:hAnsi="Times New Roman"/>
          <w:sz w:val="24"/>
          <w:szCs w:val="24"/>
        </w:rPr>
      </w:pPr>
      <w:proofErr w:type="gramStart"/>
      <w:r w:rsidRPr="00504127">
        <w:rPr>
          <w:rFonts w:ascii="Times New Roman" w:hAnsi="Times New Roman"/>
          <w:sz w:val="24"/>
          <w:szCs w:val="24"/>
        </w:rPr>
        <w:t xml:space="preserve">Thornberry, S., and A. </w:t>
      </w:r>
      <w:proofErr w:type="spellStart"/>
      <w:r w:rsidRPr="00504127">
        <w:rPr>
          <w:rFonts w:ascii="Times New Roman" w:hAnsi="Times New Roman"/>
          <w:sz w:val="24"/>
          <w:szCs w:val="24"/>
        </w:rPr>
        <w:t>Jerardo</w:t>
      </w:r>
      <w:proofErr w:type="spellEnd"/>
      <w:r w:rsidRPr="00504127">
        <w:rPr>
          <w:rFonts w:ascii="Times New Roman" w:hAnsi="Times New Roman"/>
          <w:sz w:val="24"/>
          <w:szCs w:val="24"/>
        </w:rPr>
        <w:t>.</w:t>
      </w:r>
      <w:proofErr w:type="gramEnd"/>
      <w:r w:rsidRPr="00504127">
        <w:rPr>
          <w:rFonts w:ascii="Times New Roman" w:hAnsi="Times New Roman"/>
          <w:sz w:val="24"/>
          <w:szCs w:val="24"/>
        </w:rPr>
        <w:t xml:space="preserve"> 2012. Vegetables and Pulses Outlook. USDA, Economic </w:t>
      </w:r>
      <w:r w:rsidRPr="0013353B">
        <w:rPr>
          <w:rFonts w:ascii="Times New Roman" w:hAnsi="Times New Roman"/>
          <w:sz w:val="24"/>
          <w:szCs w:val="24"/>
        </w:rPr>
        <w:t>Research Service, p. 52. (</w:t>
      </w:r>
      <w:r w:rsidR="0070384E" w:rsidRPr="0013353B">
        <w:rPr>
          <w:rFonts w:ascii="Times New Roman" w:hAnsi="Times New Roman"/>
          <w:sz w:val="24"/>
          <w:szCs w:val="24"/>
        </w:rPr>
        <w:t>http://www.ers.usda.gov/media/826842/vgs350.pdf</w:t>
      </w:r>
      <w:r w:rsidRPr="0013353B">
        <w:rPr>
          <w:rFonts w:ascii="Times New Roman" w:hAnsi="Times New Roman"/>
          <w:sz w:val="24"/>
          <w:szCs w:val="24"/>
        </w:rPr>
        <w:t>)</w:t>
      </w:r>
    </w:p>
    <w:p w14:paraId="5763DF0A" w14:textId="1E87EF09" w:rsidR="008F5247" w:rsidRDefault="008F5247" w:rsidP="008F5247">
      <w:pPr>
        <w:widowControl/>
        <w:spacing w:before="100" w:beforeAutospacing="1" w:after="100" w:afterAutospacing="1"/>
        <w:ind w:left="480" w:hanging="480"/>
        <w:rPr>
          <w:rFonts w:ascii="Times New Roman" w:hAnsi="Times New Roman" w:cs="Times New Roman"/>
          <w:sz w:val="24"/>
          <w:szCs w:val="24"/>
        </w:rPr>
      </w:pPr>
      <w:r w:rsidRPr="00504127">
        <w:rPr>
          <w:rFonts w:ascii="Times New Roman" w:hAnsi="Times New Roman" w:cs="Times New Roman"/>
          <w:sz w:val="24"/>
          <w:szCs w:val="24"/>
        </w:rPr>
        <w:t xml:space="preserve">Van </w:t>
      </w:r>
      <w:proofErr w:type="spellStart"/>
      <w:r w:rsidRPr="00504127">
        <w:rPr>
          <w:rFonts w:ascii="Times New Roman" w:hAnsi="Times New Roman" w:cs="Times New Roman"/>
          <w:sz w:val="24"/>
          <w:szCs w:val="24"/>
        </w:rPr>
        <w:t>Engelsdorp</w:t>
      </w:r>
      <w:proofErr w:type="spellEnd"/>
      <w:r w:rsidRPr="00504127">
        <w:rPr>
          <w:rFonts w:ascii="Times New Roman" w:hAnsi="Times New Roman" w:cs="Times New Roman"/>
          <w:sz w:val="24"/>
          <w:szCs w:val="24"/>
        </w:rPr>
        <w:t xml:space="preserve">, D., Hayes, J., Underwood, R. M., &amp; Pettis, J. (2008). A survey of </w:t>
      </w:r>
      <w:proofErr w:type="gramStart"/>
      <w:r w:rsidRPr="00504127">
        <w:rPr>
          <w:rFonts w:ascii="Times New Roman" w:hAnsi="Times New Roman" w:cs="Times New Roman"/>
          <w:sz w:val="24"/>
          <w:szCs w:val="24"/>
        </w:rPr>
        <w:t>honey bee</w:t>
      </w:r>
      <w:proofErr w:type="gramEnd"/>
      <w:r w:rsidRPr="00504127">
        <w:rPr>
          <w:rFonts w:ascii="Times New Roman" w:hAnsi="Times New Roman" w:cs="Times New Roman"/>
          <w:sz w:val="24"/>
          <w:szCs w:val="24"/>
        </w:rPr>
        <w:t xml:space="preserve"> colony losses in the U.S., Fall 2007 to Spring 2008. </w:t>
      </w:r>
      <w:proofErr w:type="spellStart"/>
      <w:r w:rsidRPr="00504127">
        <w:rPr>
          <w:rFonts w:ascii="Times New Roman" w:hAnsi="Times New Roman" w:cs="Times New Roman"/>
          <w:i/>
          <w:iCs/>
          <w:sz w:val="24"/>
          <w:szCs w:val="24"/>
        </w:rPr>
        <w:t>PLoS</w:t>
      </w:r>
      <w:proofErr w:type="spellEnd"/>
      <w:r w:rsidRPr="00504127">
        <w:rPr>
          <w:rFonts w:ascii="Times New Roman" w:hAnsi="Times New Roman" w:cs="Times New Roman"/>
          <w:i/>
          <w:iCs/>
          <w:sz w:val="24"/>
          <w:szCs w:val="24"/>
        </w:rPr>
        <w:t xml:space="preserve"> ONE</w:t>
      </w:r>
      <w:r w:rsidRPr="00504127">
        <w:rPr>
          <w:rFonts w:ascii="Times New Roman" w:hAnsi="Times New Roman" w:cs="Times New Roman"/>
          <w:sz w:val="24"/>
          <w:szCs w:val="24"/>
        </w:rPr>
        <w:t xml:space="preserve">, </w:t>
      </w:r>
      <w:r w:rsidRPr="00504127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504127">
        <w:rPr>
          <w:rFonts w:ascii="Times New Roman" w:hAnsi="Times New Roman" w:cs="Times New Roman"/>
          <w:sz w:val="24"/>
          <w:szCs w:val="24"/>
        </w:rPr>
        <w:t xml:space="preserve">(12), 8–13. </w:t>
      </w:r>
      <w:r w:rsidR="0013353B" w:rsidRPr="0013353B">
        <w:rPr>
          <w:rFonts w:ascii="Times New Roman" w:hAnsi="Times New Roman" w:cs="Times New Roman"/>
          <w:sz w:val="24"/>
          <w:szCs w:val="24"/>
        </w:rPr>
        <w:t>http://doi.org/10.1371/journal.pone.0004071</w:t>
      </w:r>
    </w:p>
    <w:p w14:paraId="3D4EE068" w14:textId="77777777" w:rsidR="0013353B" w:rsidRDefault="0013353B" w:rsidP="0013353B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</w:rPr>
      </w:pPr>
      <w:r w:rsidRPr="0013353B">
        <w:rPr>
          <w:rFonts w:cs="Times New Roman"/>
        </w:rPr>
        <w:t>Vermont adds nine species to threatened and endangered list.</w:t>
      </w:r>
      <w:r>
        <w:rPr>
          <w:rFonts w:cs="Times New Roman"/>
        </w:rPr>
        <w:t xml:space="preserve"> (2015) Vermont Fish</w:t>
      </w:r>
    </w:p>
    <w:p w14:paraId="45A2245C" w14:textId="78E4B7F9" w:rsidR="0013353B" w:rsidRDefault="0013353B" w:rsidP="0013353B">
      <w:pPr>
        <w:pStyle w:val="BodyText"/>
        <w:tabs>
          <w:tab w:val="left" w:pos="180"/>
          <w:tab w:val="left" w:pos="630"/>
          <w:tab w:val="left" w:pos="2312"/>
          <w:tab w:val="left" w:pos="4112"/>
        </w:tabs>
        <w:spacing w:before="48"/>
        <w:ind w:left="630"/>
        <w:rPr>
          <w:rFonts w:cs="Times New Roman"/>
        </w:rPr>
      </w:pPr>
      <w:proofErr w:type="gramStart"/>
      <w:r>
        <w:rPr>
          <w:rFonts w:cs="Times New Roman"/>
        </w:rPr>
        <w:t>and</w:t>
      </w:r>
      <w:proofErr w:type="gramEnd"/>
      <w:r>
        <w:rPr>
          <w:rFonts w:cs="Times New Roman"/>
        </w:rPr>
        <w:t xml:space="preserve"> Wildlife Department. Retrieved</w:t>
      </w:r>
      <w:r w:rsidR="00892DC6">
        <w:rPr>
          <w:rFonts w:cs="Times New Roman"/>
        </w:rPr>
        <w:t xml:space="preserve"> 9/5/15</w:t>
      </w:r>
      <w:r>
        <w:rPr>
          <w:rFonts w:cs="Times New Roman"/>
        </w:rPr>
        <w:t xml:space="preserve"> from </w:t>
      </w:r>
      <w:r w:rsidRPr="0013353B">
        <w:rPr>
          <w:rFonts w:cs="Times New Roman"/>
        </w:rPr>
        <w:t>http://www.vtfishandwildlife.com</w:t>
      </w:r>
    </w:p>
    <w:p w14:paraId="29554E8D" w14:textId="47848804" w:rsidR="0013353B" w:rsidRPr="0013353B" w:rsidRDefault="0013353B" w:rsidP="0013353B">
      <w:pPr>
        <w:pStyle w:val="BodyText"/>
        <w:tabs>
          <w:tab w:val="left" w:pos="180"/>
          <w:tab w:val="left" w:pos="630"/>
          <w:tab w:val="left" w:pos="2312"/>
          <w:tab w:val="left" w:pos="4112"/>
        </w:tabs>
        <w:spacing w:before="48"/>
        <w:ind w:left="630"/>
        <w:rPr>
          <w:rFonts w:cs="Times New Roman"/>
        </w:rPr>
      </w:pPr>
      <w:r w:rsidRPr="0013353B">
        <w:rPr>
          <w:rFonts w:cs="Times New Roman"/>
        </w:rPr>
        <w:t>/</w:t>
      </w:r>
      <w:proofErr w:type="spellStart"/>
      <w:r w:rsidRPr="0013353B">
        <w:rPr>
          <w:rFonts w:cs="Times New Roman"/>
        </w:rPr>
        <w:t>cms</w:t>
      </w:r>
      <w:proofErr w:type="spellEnd"/>
      <w:r w:rsidRPr="0013353B">
        <w:rPr>
          <w:rFonts w:cs="Times New Roman"/>
        </w:rPr>
        <w:t>/</w:t>
      </w:r>
      <w:proofErr w:type="spellStart"/>
      <w:r w:rsidRPr="0013353B">
        <w:rPr>
          <w:rFonts w:cs="Times New Roman"/>
        </w:rPr>
        <w:t>One.aspx</w:t>
      </w:r>
      <w:proofErr w:type="gramStart"/>
      <w:r w:rsidRPr="0013353B">
        <w:rPr>
          <w:rFonts w:cs="Times New Roman"/>
        </w:rPr>
        <w:t>?portalId</w:t>
      </w:r>
      <w:proofErr w:type="spellEnd"/>
      <w:proofErr w:type="gramEnd"/>
      <w:r w:rsidRPr="0013353B">
        <w:rPr>
          <w:rFonts w:cs="Times New Roman"/>
        </w:rPr>
        <w:t>=7</w:t>
      </w:r>
      <w:r w:rsidRPr="00504127">
        <w:rPr>
          <w:rFonts w:cs="Times New Roman"/>
        </w:rPr>
        <w:t>3163&amp;pageId=269142</w:t>
      </w:r>
    </w:p>
    <w:p w14:paraId="1EF3A4BB" w14:textId="77777777" w:rsidR="0013353B" w:rsidRPr="00504127" w:rsidRDefault="0013353B" w:rsidP="008F5247">
      <w:pPr>
        <w:widowControl/>
        <w:spacing w:before="100" w:beforeAutospacing="1" w:after="100" w:afterAutospacing="1"/>
        <w:ind w:left="480" w:hanging="480"/>
        <w:rPr>
          <w:rFonts w:ascii="Times New Roman" w:hAnsi="Times New Roman" w:cs="Times New Roman"/>
          <w:sz w:val="24"/>
          <w:szCs w:val="24"/>
        </w:rPr>
      </w:pPr>
    </w:p>
    <w:p w14:paraId="3BC2A71E" w14:textId="77777777" w:rsidR="00A16FE5" w:rsidRPr="00B7554B" w:rsidRDefault="00A16FE5" w:rsidP="00B7554B">
      <w:pPr>
        <w:widowControl/>
        <w:spacing w:before="100" w:beforeAutospacing="1" w:after="100" w:afterAutospacing="1"/>
        <w:ind w:left="480" w:hanging="480"/>
        <w:rPr>
          <w:rFonts w:ascii="Times New Roman" w:hAnsi="Times New Roman" w:cs="Times New Roman"/>
          <w:sz w:val="24"/>
          <w:szCs w:val="24"/>
        </w:rPr>
      </w:pPr>
    </w:p>
    <w:p w14:paraId="67CF0E6F" w14:textId="77777777" w:rsidR="00B7554B" w:rsidRPr="00504127" w:rsidRDefault="00B7554B" w:rsidP="00504127">
      <w:pPr>
        <w:widowControl/>
        <w:spacing w:before="100" w:beforeAutospacing="1" w:after="100" w:afterAutospacing="1"/>
        <w:ind w:left="480" w:hanging="480"/>
        <w:rPr>
          <w:rFonts w:ascii="Times New Roman" w:hAnsi="Times New Roman" w:cs="Times New Roman"/>
          <w:spacing w:val="-1"/>
          <w:position w:val="2"/>
          <w:sz w:val="24"/>
          <w:szCs w:val="24"/>
        </w:rPr>
      </w:pPr>
    </w:p>
    <w:p w14:paraId="7F54480B" w14:textId="77777777" w:rsidR="00144B80" w:rsidRPr="00504127" w:rsidRDefault="00144B80" w:rsidP="00C91410">
      <w:pPr>
        <w:widowControl/>
        <w:spacing w:before="100" w:beforeAutospacing="1" w:after="100" w:afterAutospacing="1"/>
        <w:ind w:left="480" w:hanging="480"/>
        <w:rPr>
          <w:rFonts w:ascii="Times New Roman" w:hAnsi="Times New Roman" w:cs="Times New Roman"/>
          <w:sz w:val="24"/>
          <w:szCs w:val="24"/>
        </w:rPr>
      </w:pPr>
    </w:p>
    <w:sectPr w:rsidR="00144B80" w:rsidRPr="00504127" w:rsidSect="00C52F7C">
      <w:pgSz w:w="12240" w:h="15840"/>
      <w:pgMar w:top="1296" w:right="1440" w:bottom="1296" w:left="1440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amantha" w:date="2015-09-07T16:21:00Z" w:initials="S">
    <w:p w14:paraId="1DAA99BB" w14:textId="6D723F35" w:rsidR="00B636D9" w:rsidRDefault="00B636D9">
      <w:pPr>
        <w:pStyle w:val="CommentText"/>
      </w:pPr>
      <w:r>
        <w:rPr>
          <w:rStyle w:val="CommentReference"/>
        </w:rPr>
        <w:annotationRef/>
      </w:r>
      <w:r>
        <w:t xml:space="preserve">I think this paragraph can be condensed to 1-2 sentences. This would help would the flow. </w:t>
      </w:r>
    </w:p>
  </w:comment>
  <w:comment w:id="3" w:author="Samantha" w:date="2015-09-07T16:19:00Z" w:initials="S">
    <w:p w14:paraId="4BC8EA2E" w14:textId="6F16AC71" w:rsidR="00B636D9" w:rsidRDefault="00B636D9">
      <w:pPr>
        <w:pStyle w:val="CommentText"/>
      </w:pPr>
      <w:r>
        <w:rPr>
          <w:rStyle w:val="CommentReference"/>
        </w:rPr>
        <w:annotationRef/>
      </w:r>
      <w:r>
        <w:t>Which industries? Not clear</w:t>
      </w:r>
    </w:p>
  </w:comment>
  <w:comment w:id="4" w:author="Samantha" w:date="2015-09-07T16:23:00Z" w:initials="S">
    <w:p w14:paraId="1B178CFF" w14:textId="3369F548" w:rsidR="00B636D9" w:rsidRDefault="00B636D9">
      <w:pPr>
        <w:pStyle w:val="CommentText"/>
      </w:pPr>
      <w:r>
        <w:rPr>
          <w:rStyle w:val="CommentReference"/>
        </w:rPr>
        <w:annotationRef/>
      </w:r>
      <w:r>
        <w:t>Include a few sentences about each pathogen. Information can include brief biology/life cycle/taxonomy/how bees are infected/how they are affected.</w:t>
      </w:r>
    </w:p>
  </w:comment>
  <w:comment w:id="5" w:author="Samantha" w:date="2015-09-07T16:23:00Z" w:initials="S">
    <w:p w14:paraId="02F3920B" w14:textId="0A319D7C" w:rsidR="00B636D9" w:rsidRDefault="00B636D9">
      <w:pPr>
        <w:pStyle w:val="CommentText"/>
      </w:pPr>
      <w:r>
        <w:rPr>
          <w:rStyle w:val="CommentReference"/>
        </w:rPr>
        <w:annotationRef/>
      </w:r>
      <w:r>
        <w:t>Which parasite loads? Both the mite? Or Nosema too?</w:t>
      </w:r>
    </w:p>
  </w:comment>
  <w:comment w:id="6" w:author="Samantha" w:date="2015-09-07T16:53:00Z" w:initials="S">
    <w:p w14:paraId="76EEC496" w14:textId="0A73E5A2" w:rsidR="00B636D9" w:rsidRDefault="00B636D9">
      <w:pPr>
        <w:pStyle w:val="CommentText"/>
      </w:pPr>
      <w:r>
        <w:rPr>
          <w:rStyle w:val="CommentReference"/>
        </w:rPr>
        <w:annotationRef/>
      </w:r>
      <w:r>
        <w:t xml:space="preserve">Interplay? </w:t>
      </w:r>
      <w:proofErr w:type="gramStart"/>
      <w:r>
        <w:t>reword</w:t>
      </w:r>
      <w:proofErr w:type="gramEnd"/>
    </w:p>
  </w:comment>
  <w:comment w:id="7" w:author="Samantha" w:date="2015-09-07T16:28:00Z" w:initials="S">
    <w:p w14:paraId="5994C5E3" w14:textId="3D37E91D" w:rsidR="00B636D9" w:rsidRDefault="00B636D9">
      <w:pPr>
        <w:pStyle w:val="CommentText"/>
      </w:pPr>
      <w:r>
        <w:rPr>
          <w:rStyle w:val="CommentReference"/>
        </w:rPr>
        <w:annotationRef/>
      </w:r>
      <w:r>
        <w:t>Read papers to see if this will be possible</w:t>
      </w:r>
    </w:p>
  </w:comment>
  <w:comment w:id="10" w:author="Samantha" w:date="2015-09-07T16:38:00Z" w:initials="S">
    <w:p w14:paraId="7D17277C" w14:textId="62B917B1" w:rsidR="00B636D9" w:rsidRDefault="00B636D9">
      <w:pPr>
        <w:pStyle w:val="CommentText"/>
      </w:pPr>
      <w:r>
        <w:rPr>
          <w:rStyle w:val="CommentReference"/>
        </w:rPr>
        <w:annotationRef/>
      </w:r>
      <w:r>
        <w:t xml:space="preserve">Include a sentence about immune systems and how suppression of </w:t>
      </w:r>
      <w:proofErr w:type="spellStart"/>
      <w:r>
        <w:t>immuine</w:t>
      </w:r>
      <w:proofErr w:type="spellEnd"/>
      <w:r>
        <w:t xml:space="preserve"> system by mites may make bees more susceptible to </w:t>
      </w:r>
      <w:proofErr w:type="spellStart"/>
      <w:r>
        <w:t>Nosema</w:t>
      </w:r>
      <w:proofErr w:type="spellEnd"/>
      <w:r>
        <w:t xml:space="preserve">. </w:t>
      </w:r>
    </w:p>
  </w:comment>
  <w:comment w:id="11" w:author="Samantha" w:date="2015-09-07T17:13:00Z" w:initials="S">
    <w:p w14:paraId="40BCF5B0" w14:textId="3971FF64" w:rsidR="00B636D9" w:rsidRDefault="00B636D9">
      <w:pPr>
        <w:pStyle w:val="CommentText"/>
      </w:pPr>
      <w:r>
        <w:rPr>
          <w:rStyle w:val="CommentReference"/>
        </w:rPr>
        <w:annotationRef/>
      </w:r>
      <w:r>
        <w:t xml:space="preserve">Make link of competition of limited </w:t>
      </w:r>
      <w:proofErr w:type="spellStart"/>
      <w:r>
        <w:t>forageing</w:t>
      </w:r>
      <w:proofErr w:type="spellEnd"/>
      <w:r>
        <w:t xml:space="preserve"> resources-&gt; nutrition deficits-&gt; suppressed immune system-&gt;higher susceptibility to pathogens.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56246" w14:textId="77777777" w:rsidR="00B636D9" w:rsidRDefault="00B636D9" w:rsidP="00F7769C">
      <w:r>
        <w:separator/>
      </w:r>
    </w:p>
  </w:endnote>
  <w:endnote w:type="continuationSeparator" w:id="0">
    <w:p w14:paraId="109217FF" w14:textId="77777777" w:rsidR="00B636D9" w:rsidRDefault="00B636D9" w:rsidP="00F77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C1266" w14:textId="77777777" w:rsidR="00B636D9" w:rsidRDefault="00B636D9" w:rsidP="00F7769C">
      <w:r>
        <w:separator/>
      </w:r>
    </w:p>
  </w:footnote>
  <w:footnote w:type="continuationSeparator" w:id="0">
    <w:p w14:paraId="22A8DB99" w14:textId="77777777" w:rsidR="00B636D9" w:rsidRDefault="00B636D9" w:rsidP="00F77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7513D"/>
    <w:multiLevelType w:val="hybridMultilevel"/>
    <w:tmpl w:val="8F842258"/>
    <w:lvl w:ilvl="0" w:tplc="E91C944C">
      <w:start w:val="1"/>
      <w:numFmt w:val="decimal"/>
      <w:lvlText w:val="%1."/>
      <w:lvlJc w:val="left"/>
      <w:pPr>
        <w:ind w:left="820" w:hanging="30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CACC6FD2">
      <w:start w:val="1"/>
      <w:numFmt w:val="lowerLetter"/>
      <w:lvlText w:val="%2."/>
      <w:lvlJc w:val="left"/>
      <w:pPr>
        <w:ind w:left="100" w:hanging="288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4C22326C">
      <w:start w:val="1"/>
      <w:numFmt w:val="bullet"/>
      <w:lvlText w:val="•"/>
      <w:lvlJc w:val="left"/>
      <w:pPr>
        <w:ind w:left="1711" w:hanging="288"/>
      </w:pPr>
      <w:rPr>
        <w:rFonts w:hint="default"/>
      </w:rPr>
    </w:lvl>
    <w:lvl w:ilvl="3" w:tplc="E74CDC2E">
      <w:start w:val="1"/>
      <w:numFmt w:val="bullet"/>
      <w:lvlText w:val="•"/>
      <w:lvlJc w:val="left"/>
      <w:pPr>
        <w:ind w:left="2602" w:hanging="288"/>
      </w:pPr>
      <w:rPr>
        <w:rFonts w:hint="default"/>
      </w:rPr>
    </w:lvl>
    <w:lvl w:ilvl="4" w:tplc="601A20DA">
      <w:start w:val="1"/>
      <w:numFmt w:val="bullet"/>
      <w:lvlText w:val="•"/>
      <w:lvlJc w:val="left"/>
      <w:pPr>
        <w:ind w:left="3493" w:hanging="288"/>
      </w:pPr>
      <w:rPr>
        <w:rFonts w:hint="default"/>
      </w:rPr>
    </w:lvl>
    <w:lvl w:ilvl="5" w:tplc="9DF2C382">
      <w:start w:val="1"/>
      <w:numFmt w:val="bullet"/>
      <w:lvlText w:val="•"/>
      <w:lvlJc w:val="left"/>
      <w:pPr>
        <w:ind w:left="4384" w:hanging="288"/>
      </w:pPr>
      <w:rPr>
        <w:rFonts w:hint="default"/>
      </w:rPr>
    </w:lvl>
    <w:lvl w:ilvl="6" w:tplc="D9D07EA8">
      <w:start w:val="1"/>
      <w:numFmt w:val="bullet"/>
      <w:lvlText w:val="•"/>
      <w:lvlJc w:val="left"/>
      <w:pPr>
        <w:ind w:left="5275" w:hanging="288"/>
      </w:pPr>
      <w:rPr>
        <w:rFonts w:hint="default"/>
      </w:rPr>
    </w:lvl>
    <w:lvl w:ilvl="7" w:tplc="61AEE998">
      <w:start w:val="1"/>
      <w:numFmt w:val="bullet"/>
      <w:lvlText w:val="•"/>
      <w:lvlJc w:val="left"/>
      <w:pPr>
        <w:ind w:left="6166" w:hanging="288"/>
      </w:pPr>
      <w:rPr>
        <w:rFonts w:hint="default"/>
      </w:rPr>
    </w:lvl>
    <w:lvl w:ilvl="8" w:tplc="F8A46F68">
      <w:start w:val="1"/>
      <w:numFmt w:val="bullet"/>
      <w:lvlText w:val="•"/>
      <w:lvlJc w:val="left"/>
      <w:pPr>
        <w:ind w:left="7057" w:hanging="288"/>
      </w:pPr>
      <w:rPr>
        <w:rFonts w:hint="default"/>
      </w:rPr>
    </w:lvl>
  </w:abstractNum>
  <w:abstractNum w:abstractNumId="1">
    <w:nsid w:val="60D80ED8"/>
    <w:multiLevelType w:val="hybridMultilevel"/>
    <w:tmpl w:val="46D0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001F1"/>
    <w:multiLevelType w:val="hybridMultilevel"/>
    <w:tmpl w:val="58AADA0C"/>
    <w:lvl w:ilvl="0" w:tplc="8DFEBA6C">
      <w:start w:val="1"/>
      <w:numFmt w:val="decimal"/>
      <w:lvlText w:val="%1."/>
      <w:lvlJc w:val="left"/>
      <w:pPr>
        <w:ind w:left="820" w:hanging="30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445831B0">
      <w:start w:val="1"/>
      <w:numFmt w:val="lowerLetter"/>
      <w:lvlText w:val="%2."/>
      <w:lvlJc w:val="left"/>
      <w:pPr>
        <w:ind w:left="100" w:hanging="288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B52CF536">
      <w:start w:val="1"/>
      <w:numFmt w:val="bullet"/>
      <w:lvlText w:val="•"/>
      <w:lvlJc w:val="left"/>
      <w:pPr>
        <w:ind w:left="1711" w:hanging="288"/>
      </w:pPr>
      <w:rPr>
        <w:rFonts w:hint="default"/>
      </w:rPr>
    </w:lvl>
    <w:lvl w:ilvl="3" w:tplc="D8EEBBBE">
      <w:start w:val="1"/>
      <w:numFmt w:val="bullet"/>
      <w:lvlText w:val="•"/>
      <w:lvlJc w:val="left"/>
      <w:pPr>
        <w:ind w:left="2602" w:hanging="288"/>
      </w:pPr>
      <w:rPr>
        <w:rFonts w:hint="default"/>
      </w:rPr>
    </w:lvl>
    <w:lvl w:ilvl="4" w:tplc="0B62EFCE">
      <w:start w:val="1"/>
      <w:numFmt w:val="bullet"/>
      <w:lvlText w:val="•"/>
      <w:lvlJc w:val="left"/>
      <w:pPr>
        <w:ind w:left="3493" w:hanging="288"/>
      </w:pPr>
      <w:rPr>
        <w:rFonts w:hint="default"/>
      </w:rPr>
    </w:lvl>
    <w:lvl w:ilvl="5" w:tplc="4D18E096">
      <w:start w:val="1"/>
      <w:numFmt w:val="bullet"/>
      <w:lvlText w:val="•"/>
      <w:lvlJc w:val="left"/>
      <w:pPr>
        <w:ind w:left="4384" w:hanging="288"/>
      </w:pPr>
      <w:rPr>
        <w:rFonts w:hint="default"/>
      </w:rPr>
    </w:lvl>
    <w:lvl w:ilvl="6" w:tplc="8CC4A444">
      <w:start w:val="1"/>
      <w:numFmt w:val="bullet"/>
      <w:lvlText w:val="•"/>
      <w:lvlJc w:val="left"/>
      <w:pPr>
        <w:ind w:left="5275" w:hanging="288"/>
      </w:pPr>
      <w:rPr>
        <w:rFonts w:hint="default"/>
      </w:rPr>
    </w:lvl>
    <w:lvl w:ilvl="7" w:tplc="640C82CA">
      <w:start w:val="1"/>
      <w:numFmt w:val="bullet"/>
      <w:lvlText w:val="•"/>
      <w:lvlJc w:val="left"/>
      <w:pPr>
        <w:ind w:left="6166" w:hanging="288"/>
      </w:pPr>
      <w:rPr>
        <w:rFonts w:hint="default"/>
      </w:rPr>
    </w:lvl>
    <w:lvl w:ilvl="8" w:tplc="1DA48A18">
      <w:start w:val="1"/>
      <w:numFmt w:val="bullet"/>
      <w:lvlText w:val="•"/>
      <w:lvlJc w:val="left"/>
      <w:pPr>
        <w:ind w:left="7057" w:hanging="28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A4"/>
    <w:rsid w:val="00006552"/>
    <w:rsid w:val="00012484"/>
    <w:rsid w:val="00023029"/>
    <w:rsid w:val="00025C7A"/>
    <w:rsid w:val="00026827"/>
    <w:rsid w:val="000328F6"/>
    <w:rsid w:val="00035DA2"/>
    <w:rsid w:val="000420D5"/>
    <w:rsid w:val="000922F4"/>
    <w:rsid w:val="000A524E"/>
    <w:rsid w:val="00100F85"/>
    <w:rsid w:val="00120E60"/>
    <w:rsid w:val="0013353B"/>
    <w:rsid w:val="00144B80"/>
    <w:rsid w:val="00151BC4"/>
    <w:rsid w:val="00153F50"/>
    <w:rsid w:val="00167AD7"/>
    <w:rsid w:val="00171C8F"/>
    <w:rsid w:val="00172218"/>
    <w:rsid w:val="00196F56"/>
    <w:rsid w:val="001B2A89"/>
    <w:rsid w:val="001B2F15"/>
    <w:rsid w:val="001B6997"/>
    <w:rsid w:val="001E607F"/>
    <w:rsid w:val="001F69F8"/>
    <w:rsid w:val="002064C4"/>
    <w:rsid w:val="00221919"/>
    <w:rsid w:val="00230152"/>
    <w:rsid w:val="0023269E"/>
    <w:rsid w:val="002448F7"/>
    <w:rsid w:val="00251C78"/>
    <w:rsid w:val="00261119"/>
    <w:rsid w:val="002803B7"/>
    <w:rsid w:val="00286993"/>
    <w:rsid w:val="0029459E"/>
    <w:rsid w:val="0029662A"/>
    <w:rsid w:val="002C1C8B"/>
    <w:rsid w:val="002C7E4E"/>
    <w:rsid w:val="002D3C14"/>
    <w:rsid w:val="0030573E"/>
    <w:rsid w:val="00313034"/>
    <w:rsid w:val="0031506B"/>
    <w:rsid w:val="00315F24"/>
    <w:rsid w:val="0032585B"/>
    <w:rsid w:val="00326075"/>
    <w:rsid w:val="00333B08"/>
    <w:rsid w:val="0033688F"/>
    <w:rsid w:val="00343B54"/>
    <w:rsid w:val="0036090B"/>
    <w:rsid w:val="00360EBE"/>
    <w:rsid w:val="00370C59"/>
    <w:rsid w:val="003B4B8E"/>
    <w:rsid w:val="003B7A10"/>
    <w:rsid w:val="003C36A0"/>
    <w:rsid w:val="003E1941"/>
    <w:rsid w:val="003E36B7"/>
    <w:rsid w:val="003F4E41"/>
    <w:rsid w:val="00413A85"/>
    <w:rsid w:val="00423BCF"/>
    <w:rsid w:val="00423FA6"/>
    <w:rsid w:val="00432058"/>
    <w:rsid w:val="00441768"/>
    <w:rsid w:val="004470A4"/>
    <w:rsid w:val="0045736B"/>
    <w:rsid w:val="00462910"/>
    <w:rsid w:val="00464CDF"/>
    <w:rsid w:val="0048333C"/>
    <w:rsid w:val="00484ACB"/>
    <w:rsid w:val="00494114"/>
    <w:rsid w:val="004A7AE6"/>
    <w:rsid w:val="004C2A84"/>
    <w:rsid w:val="004F21BB"/>
    <w:rsid w:val="00504127"/>
    <w:rsid w:val="0053695F"/>
    <w:rsid w:val="00543BFA"/>
    <w:rsid w:val="00546319"/>
    <w:rsid w:val="005727D3"/>
    <w:rsid w:val="00572F1D"/>
    <w:rsid w:val="005952C5"/>
    <w:rsid w:val="00597C24"/>
    <w:rsid w:val="005A422A"/>
    <w:rsid w:val="005D5EF8"/>
    <w:rsid w:val="005D7C61"/>
    <w:rsid w:val="005E0425"/>
    <w:rsid w:val="005F424B"/>
    <w:rsid w:val="0062228C"/>
    <w:rsid w:val="00622F79"/>
    <w:rsid w:val="006242DE"/>
    <w:rsid w:val="00661FC1"/>
    <w:rsid w:val="00662744"/>
    <w:rsid w:val="00685304"/>
    <w:rsid w:val="006950E5"/>
    <w:rsid w:val="006A0DF5"/>
    <w:rsid w:val="006F5397"/>
    <w:rsid w:val="0070384E"/>
    <w:rsid w:val="0070567E"/>
    <w:rsid w:val="007436B3"/>
    <w:rsid w:val="007508C9"/>
    <w:rsid w:val="007608B1"/>
    <w:rsid w:val="00783A47"/>
    <w:rsid w:val="00790559"/>
    <w:rsid w:val="007909FD"/>
    <w:rsid w:val="007A2329"/>
    <w:rsid w:val="007A7FF5"/>
    <w:rsid w:val="007B4729"/>
    <w:rsid w:val="007C2A8B"/>
    <w:rsid w:val="007C2D68"/>
    <w:rsid w:val="007D5247"/>
    <w:rsid w:val="00826C95"/>
    <w:rsid w:val="0083503A"/>
    <w:rsid w:val="008505D4"/>
    <w:rsid w:val="00865370"/>
    <w:rsid w:val="00870D8D"/>
    <w:rsid w:val="0087118C"/>
    <w:rsid w:val="00892DC6"/>
    <w:rsid w:val="008951D5"/>
    <w:rsid w:val="00895956"/>
    <w:rsid w:val="008A178C"/>
    <w:rsid w:val="008B500B"/>
    <w:rsid w:val="008B7DA4"/>
    <w:rsid w:val="008C0B31"/>
    <w:rsid w:val="008F5247"/>
    <w:rsid w:val="0095447A"/>
    <w:rsid w:val="00965024"/>
    <w:rsid w:val="00965886"/>
    <w:rsid w:val="009B2AF3"/>
    <w:rsid w:val="009D3094"/>
    <w:rsid w:val="009E6C19"/>
    <w:rsid w:val="00A076A6"/>
    <w:rsid w:val="00A119DA"/>
    <w:rsid w:val="00A129B3"/>
    <w:rsid w:val="00A13322"/>
    <w:rsid w:val="00A15E25"/>
    <w:rsid w:val="00A16FE5"/>
    <w:rsid w:val="00A20D4C"/>
    <w:rsid w:val="00A25A70"/>
    <w:rsid w:val="00A73AA4"/>
    <w:rsid w:val="00A803A7"/>
    <w:rsid w:val="00A93A8F"/>
    <w:rsid w:val="00A95A0D"/>
    <w:rsid w:val="00AB0812"/>
    <w:rsid w:val="00AE36F2"/>
    <w:rsid w:val="00AF4451"/>
    <w:rsid w:val="00B30EDA"/>
    <w:rsid w:val="00B5628D"/>
    <w:rsid w:val="00B636D9"/>
    <w:rsid w:val="00B65F4D"/>
    <w:rsid w:val="00B74C9B"/>
    <w:rsid w:val="00B7554B"/>
    <w:rsid w:val="00BB4263"/>
    <w:rsid w:val="00BB62A5"/>
    <w:rsid w:val="00BC20FF"/>
    <w:rsid w:val="00BC2E3F"/>
    <w:rsid w:val="00BD2BBD"/>
    <w:rsid w:val="00BD5737"/>
    <w:rsid w:val="00C00ECE"/>
    <w:rsid w:val="00C10020"/>
    <w:rsid w:val="00C10053"/>
    <w:rsid w:val="00C176B2"/>
    <w:rsid w:val="00C218AB"/>
    <w:rsid w:val="00C334A4"/>
    <w:rsid w:val="00C52F7C"/>
    <w:rsid w:val="00C67892"/>
    <w:rsid w:val="00C700A1"/>
    <w:rsid w:val="00C91410"/>
    <w:rsid w:val="00CA5D1C"/>
    <w:rsid w:val="00CD78C2"/>
    <w:rsid w:val="00CE24B3"/>
    <w:rsid w:val="00CE571F"/>
    <w:rsid w:val="00CF691F"/>
    <w:rsid w:val="00D0491B"/>
    <w:rsid w:val="00D108B8"/>
    <w:rsid w:val="00D1171D"/>
    <w:rsid w:val="00D25288"/>
    <w:rsid w:val="00D37CC2"/>
    <w:rsid w:val="00D575FE"/>
    <w:rsid w:val="00D91AF8"/>
    <w:rsid w:val="00D96858"/>
    <w:rsid w:val="00DB0FDE"/>
    <w:rsid w:val="00DB6348"/>
    <w:rsid w:val="00DD67C7"/>
    <w:rsid w:val="00DE205E"/>
    <w:rsid w:val="00E01DDA"/>
    <w:rsid w:val="00E16888"/>
    <w:rsid w:val="00E24465"/>
    <w:rsid w:val="00E27969"/>
    <w:rsid w:val="00E32B38"/>
    <w:rsid w:val="00E47033"/>
    <w:rsid w:val="00E57BB4"/>
    <w:rsid w:val="00E61FB9"/>
    <w:rsid w:val="00E74E11"/>
    <w:rsid w:val="00E9206B"/>
    <w:rsid w:val="00E95AF8"/>
    <w:rsid w:val="00EB2574"/>
    <w:rsid w:val="00EE1863"/>
    <w:rsid w:val="00EF517E"/>
    <w:rsid w:val="00F0492D"/>
    <w:rsid w:val="00F36B50"/>
    <w:rsid w:val="00F37FAC"/>
    <w:rsid w:val="00F5302C"/>
    <w:rsid w:val="00F62AF7"/>
    <w:rsid w:val="00F64F3E"/>
    <w:rsid w:val="00F70DF0"/>
    <w:rsid w:val="00F74701"/>
    <w:rsid w:val="00F74D35"/>
    <w:rsid w:val="00F7769C"/>
    <w:rsid w:val="00F83008"/>
    <w:rsid w:val="00F952AB"/>
    <w:rsid w:val="00FA548E"/>
    <w:rsid w:val="00FB6125"/>
    <w:rsid w:val="00FD418F"/>
    <w:rsid w:val="00FE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F34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"/>
      <w:ind w:left="115"/>
      <w:outlineLvl w:val="0"/>
    </w:pPr>
    <w:rPr>
      <w:rFonts w:ascii="Arial" w:eastAsia="Arial" w:hAnsi="Arial"/>
      <w:sz w:val="36"/>
      <w:szCs w:val="36"/>
    </w:rPr>
  </w:style>
  <w:style w:type="paragraph" w:styleId="Heading2">
    <w:name w:val="heading 2"/>
    <w:basedOn w:val="Normal"/>
    <w:uiPriority w:val="1"/>
    <w:qFormat/>
    <w:pPr>
      <w:ind w:left="273"/>
      <w:outlineLvl w:val="1"/>
    </w:pPr>
    <w:rPr>
      <w:rFonts w:ascii="Helvetica" w:eastAsia="Helvetica" w:hAnsi="Helvetica"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76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69C"/>
  </w:style>
  <w:style w:type="paragraph" w:styleId="Footer">
    <w:name w:val="footer"/>
    <w:basedOn w:val="Normal"/>
    <w:link w:val="FooterChar"/>
    <w:uiPriority w:val="99"/>
    <w:unhideWhenUsed/>
    <w:rsid w:val="00F776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69C"/>
  </w:style>
  <w:style w:type="character" w:styleId="Hyperlink">
    <w:name w:val="Hyperlink"/>
    <w:basedOn w:val="DefaultParagraphFont"/>
    <w:uiPriority w:val="99"/>
    <w:unhideWhenUsed/>
    <w:rsid w:val="00F776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218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06552"/>
  </w:style>
  <w:style w:type="character" w:customStyle="1" w:styleId="hithilite">
    <w:name w:val="hithilite"/>
    <w:basedOn w:val="DefaultParagraphFont"/>
    <w:rsid w:val="00006552"/>
  </w:style>
  <w:style w:type="paragraph" w:customStyle="1" w:styleId="frfield">
    <w:name w:val="fr_field"/>
    <w:basedOn w:val="Normal"/>
    <w:rsid w:val="00006552"/>
    <w:pPr>
      <w:widowControl/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rlabel">
    <w:name w:val="fr_label"/>
    <w:basedOn w:val="DefaultParagraphFont"/>
    <w:rsid w:val="00006552"/>
  </w:style>
  <w:style w:type="paragraph" w:customStyle="1" w:styleId="sourcetitle">
    <w:name w:val="sourcetitle"/>
    <w:basedOn w:val="Normal"/>
    <w:rsid w:val="00006552"/>
    <w:pPr>
      <w:widowControl/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52F7C"/>
  </w:style>
  <w:style w:type="paragraph" w:styleId="BalloonText">
    <w:name w:val="Balloon Text"/>
    <w:basedOn w:val="Normal"/>
    <w:link w:val="BalloonTextChar"/>
    <w:uiPriority w:val="99"/>
    <w:semiHidden/>
    <w:unhideWhenUsed/>
    <w:rsid w:val="00A15E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2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30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2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2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2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23029"/>
    <w:pPr>
      <w:widowControl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"/>
      <w:ind w:left="115"/>
      <w:outlineLvl w:val="0"/>
    </w:pPr>
    <w:rPr>
      <w:rFonts w:ascii="Arial" w:eastAsia="Arial" w:hAnsi="Arial"/>
      <w:sz w:val="36"/>
      <w:szCs w:val="36"/>
    </w:rPr>
  </w:style>
  <w:style w:type="paragraph" w:styleId="Heading2">
    <w:name w:val="heading 2"/>
    <w:basedOn w:val="Normal"/>
    <w:uiPriority w:val="1"/>
    <w:qFormat/>
    <w:pPr>
      <w:ind w:left="273"/>
      <w:outlineLvl w:val="1"/>
    </w:pPr>
    <w:rPr>
      <w:rFonts w:ascii="Helvetica" w:eastAsia="Helvetica" w:hAnsi="Helvetica"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76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69C"/>
  </w:style>
  <w:style w:type="paragraph" w:styleId="Footer">
    <w:name w:val="footer"/>
    <w:basedOn w:val="Normal"/>
    <w:link w:val="FooterChar"/>
    <w:uiPriority w:val="99"/>
    <w:unhideWhenUsed/>
    <w:rsid w:val="00F776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69C"/>
  </w:style>
  <w:style w:type="character" w:styleId="Hyperlink">
    <w:name w:val="Hyperlink"/>
    <w:basedOn w:val="DefaultParagraphFont"/>
    <w:uiPriority w:val="99"/>
    <w:unhideWhenUsed/>
    <w:rsid w:val="00F776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218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06552"/>
  </w:style>
  <w:style w:type="character" w:customStyle="1" w:styleId="hithilite">
    <w:name w:val="hithilite"/>
    <w:basedOn w:val="DefaultParagraphFont"/>
    <w:rsid w:val="00006552"/>
  </w:style>
  <w:style w:type="paragraph" w:customStyle="1" w:styleId="frfield">
    <w:name w:val="fr_field"/>
    <w:basedOn w:val="Normal"/>
    <w:rsid w:val="00006552"/>
    <w:pPr>
      <w:widowControl/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rlabel">
    <w:name w:val="fr_label"/>
    <w:basedOn w:val="DefaultParagraphFont"/>
    <w:rsid w:val="00006552"/>
  </w:style>
  <w:style w:type="paragraph" w:customStyle="1" w:styleId="sourcetitle">
    <w:name w:val="sourcetitle"/>
    <w:basedOn w:val="Normal"/>
    <w:rsid w:val="00006552"/>
    <w:pPr>
      <w:widowControl/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52F7C"/>
  </w:style>
  <w:style w:type="paragraph" w:styleId="BalloonText">
    <w:name w:val="Balloon Text"/>
    <w:basedOn w:val="Normal"/>
    <w:link w:val="BalloonTextChar"/>
    <w:uiPriority w:val="99"/>
    <w:semiHidden/>
    <w:unhideWhenUsed/>
    <w:rsid w:val="00A15E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2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30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2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2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2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23029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1255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1726">
          <w:marLeft w:val="330"/>
          <w:marRight w:val="33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970">
          <w:marLeft w:val="330"/>
          <w:marRight w:val="33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C323E4-ED48-A743-BD71-6872F727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1820</Words>
  <Characters>10377</Characters>
  <Application>Microsoft Macintosh Word</Application>
  <DocSecurity>0</DocSecurity>
  <Lines>86</Lines>
  <Paragraphs>24</Paragraphs>
  <ScaleCrop>false</ScaleCrop>
  <Company>uvm</Company>
  <LinksUpToDate>false</LinksUpToDate>
  <CharactersWithSpaces>12173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CV5 - Canvas™ 5 _ Biol 197_198 form (4_2002)</dc:title>
  <dc:creator>Joseph Schall</dc:creator>
  <cp:lastModifiedBy>Alex Burnham</cp:lastModifiedBy>
  <cp:revision>7</cp:revision>
  <dcterms:created xsi:type="dcterms:W3CDTF">2015-09-07T19:55:00Z</dcterms:created>
  <dcterms:modified xsi:type="dcterms:W3CDTF">2015-09-08T21:20:00Z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2015-07-22T00:00:00Z</vt:filetime>
  </property>
</Properties>
</file>