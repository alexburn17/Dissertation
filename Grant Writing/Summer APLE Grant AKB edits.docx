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2E8" w:rsidRPr="001B04DC" w:rsidRDefault="00E74F94" w:rsidP="0084637D">
      <w:pPr>
        <w:jc w:val="center"/>
        <w:rPr>
          <w:rFonts w:ascii="Times New Roman" w:hAnsi="Times New Roman" w:cs="Times New Roman"/>
        </w:rPr>
      </w:pPr>
      <w:r w:rsidRPr="001B04DC">
        <w:rPr>
          <w:rFonts w:ascii="Times New Roman" w:hAnsi="Times New Roman" w:cs="Times New Roman"/>
        </w:rPr>
        <w:t>Plight of the Bumblebee:</w:t>
      </w:r>
      <w:r w:rsidR="00820720" w:rsidRPr="001B04DC">
        <w:rPr>
          <w:rFonts w:ascii="Times New Roman" w:hAnsi="Times New Roman" w:cs="Times New Roman"/>
        </w:rPr>
        <w:t xml:space="preserve"> </w:t>
      </w:r>
      <w:r w:rsidR="00B13839">
        <w:rPr>
          <w:rFonts w:ascii="Times New Roman" w:hAnsi="Times New Roman" w:cs="Times New Roman"/>
        </w:rPr>
        <w:t xml:space="preserve">A </w:t>
      </w:r>
      <w:r w:rsidR="00604AD2">
        <w:rPr>
          <w:rFonts w:ascii="Times New Roman" w:hAnsi="Times New Roman" w:cs="Times New Roman"/>
        </w:rPr>
        <w:t>look at interspecific competition between</w:t>
      </w:r>
      <w:r w:rsidR="004523E5" w:rsidRPr="001B04DC">
        <w:rPr>
          <w:rFonts w:ascii="Times New Roman" w:hAnsi="Times New Roman" w:cs="Times New Roman"/>
        </w:rPr>
        <w:t xml:space="preserve"> </w:t>
      </w:r>
      <w:r w:rsidR="00604AD2">
        <w:rPr>
          <w:rFonts w:ascii="Times New Roman" w:hAnsi="Times New Roman" w:cs="Times New Roman"/>
        </w:rPr>
        <w:t xml:space="preserve">two species of </w:t>
      </w:r>
      <w:proofErr w:type="spellStart"/>
      <w:r w:rsidR="00604AD2">
        <w:rPr>
          <w:rFonts w:ascii="Times New Roman" w:hAnsi="Times New Roman" w:cs="Times New Roman"/>
          <w:i/>
        </w:rPr>
        <w:t>Nosema</w:t>
      </w:r>
      <w:proofErr w:type="spellEnd"/>
      <w:r w:rsidR="004523E5" w:rsidRPr="001B04DC">
        <w:rPr>
          <w:rFonts w:ascii="Times New Roman" w:hAnsi="Times New Roman" w:cs="Times New Roman"/>
        </w:rPr>
        <w:t xml:space="preserve"> and </w:t>
      </w:r>
      <w:r w:rsidR="00604AD2">
        <w:rPr>
          <w:rFonts w:ascii="Times New Roman" w:hAnsi="Times New Roman" w:cs="Times New Roman"/>
        </w:rPr>
        <w:t xml:space="preserve">their interactions with </w:t>
      </w:r>
      <w:r w:rsidR="004523E5" w:rsidRPr="001B04DC">
        <w:rPr>
          <w:rFonts w:ascii="Times New Roman" w:hAnsi="Times New Roman" w:cs="Times New Roman"/>
        </w:rPr>
        <w:t xml:space="preserve">RNA viruses </w:t>
      </w:r>
    </w:p>
    <w:p w:rsidR="00802CA4" w:rsidRPr="001B04DC" w:rsidRDefault="00802CA4" w:rsidP="0084637D">
      <w:pPr>
        <w:jc w:val="center"/>
        <w:rPr>
          <w:rFonts w:ascii="Times New Roman" w:hAnsi="Times New Roman" w:cs="Times New Roman"/>
          <w:b/>
        </w:rPr>
      </w:pPr>
    </w:p>
    <w:p w:rsidR="006260F6" w:rsidRPr="001B392B" w:rsidRDefault="00EC504C" w:rsidP="001B392B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b/>
        </w:rPr>
        <w:t>INTRODUCTION</w:t>
      </w:r>
      <w:r w:rsidR="00F702C3" w:rsidRPr="001B04DC">
        <w:rPr>
          <w:rFonts w:ascii="Times New Roman" w:hAnsi="Times New Roman" w:cs="Times New Roman"/>
          <w:b/>
        </w:rPr>
        <w:t>:</w:t>
      </w:r>
    </w:p>
    <w:p w:rsidR="006260F6" w:rsidRPr="001B04DC" w:rsidRDefault="004255F5" w:rsidP="006260F6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 w:rsidRPr="001B04DC">
        <w:rPr>
          <w:rFonts w:cs="Times New Roman"/>
          <w:spacing w:val="-1"/>
          <w:position w:val="2"/>
        </w:rPr>
        <w:tab/>
        <w:t xml:space="preserve">       </w:t>
      </w:r>
      <w:r w:rsidR="00417E0E">
        <w:rPr>
          <w:rFonts w:cs="Times New Roman"/>
          <w:spacing w:val="-1"/>
          <w:position w:val="2"/>
        </w:rPr>
        <w:t xml:space="preserve">The documented decline of important pollinators has garnered much </w:t>
      </w:r>
      <w:r w:rsidR="009310F5">
        <w:rPr>
          <w:rFonts w:cs="Times New Roman"/>
          <w:spacing w:val="-1"/>
          <w:position w:val="2"/>
        </w:rPr>
        <w:t xml:space="preserve">attention and </w:t>
      </w:r>
      <w:r w:rsidR="00417E0E">
        <w:rPr>
          <w:rFonts w:cs="Times New Roman"/>
          <w:spacing w:val="-1"/>
          <w:position w:val="2"/>
        </w:rPr>
        <w:t xml:space="preserve">concern </w:t>
      </w:r>
      <w:r w:rsidR="009310F5">
        <w:rPr>
          <w:rFonts w:cs="Times New Roman"/>
          <w:spacing w:val="-1"/>
          <w:position w:val="2"/>
        </w:rPr>
        <w:t>in recent years</w:t>
      </w:r>
      <w:r w:rsidR="00417E0E">
        <w:rPr>
          <w:rFonts w:cs="Times New Roman"/>
          <w:spacing w:val="-1"/>
          <w:position w:val="2"/>
        </w:rPr>
        <w:t xml:space="preserve">. </w:t>
      </w:r>
      <w:r w:rsidRPr="001B04DC">
        <w:rPr>
          <w:rFonts w:cs="Times New Roman"/>
          <w:spacing w:val="-1"/>
          <w:position w:val="2"/>
        </w:rPr>
        <w:t>Bumble</w:t>
      </w:r>
      <w:r w:rsidR="006260F6" w:rsidRPr="001B04DC">
        <w:rPr>
          <w:rFonts w:cs="Times New Roman"/>
          <w:spacing w:val="-1"/>
          <w:position w:val="2"/>
        </w:rPr>
        <w:t>bees (</w:t>
      </w:r>
      <w:proofErr w:type="spellStart"/>
      <w:r w:rsidR="00905BFB" w:rsidRPr="001B04DC">
        <w:rPr>
          <w:rFonts w:cs="Times New Roman"/>
          <w:i/>
          <w:spacing w:val="-1"/>
          <w:position w:val="2"/>
        </w:rPr>
        <w:t>Bombus</w:t>
      </w:r>
      <w:proofErr w:type="spellEnd"/>
      <w:r w:rsidR="00905BFB" w:rsidRPr="001B04DC">
        <w:rPr>
          <w:rFonts w:cs="Times New Roman"/>
          <w:i/>
          <w:spacing w:val="-1"/>
          <w:position w:val="2"/>
        </w:rPr>
        <w:t xml:space="preserve"> s</w:t>
      </w:r>
      <w:r w:rsidR="00F34BE2" w:rsidRPr="001B04DC">
        <w:rPr>
          <w:rFonts w:cs="Times New Roman"/>
          <w:i/>
          <w:spacing w:val="-1"/>
          <w:position w:val="2"/>
        </w:rPr>
        <w:t>p</w:t>
      </w:r>
      <w:r w:rsidR="006260F6" w:rsidRPr="001B04DC">
        <w:rPr>
          <w:rFonts w:cs="Times New Roman"/>
          <w:i/>
          <w:spacing w:val="-1"/>
          <w:position w:val="2"/>
        </w:rPr>
        <w:t>p.</w:t>
      </w:r>
      <w:r w:rsidR="006260F6" w:rsidRPr="001B04DC">
        <w:rPr>
          <w:rFonts w:cs="Times New Roman"/>
          <w:spacing w:val="-1"/>
          <w:position w:val="2"/>
        </w:rPr>
        <w:t>) in particul</w:t>
      </w:r>
      <w:r w:rsidRPr="001B04DC">
        <w:rPr>
          <w:rFonts w:cs="Times New Roman"/>
          <w:spacing w:val="-1"/>
          <w:position w:val="2"/>
        </w:rPr>
        <w:t>ar are</w:t>
      </w:r>
      <w:r w:rsidR="006260F6" w:rsidRPr="001B04DC">
        <w:rPr>
          <w:rFonts w:cs="Times New Roman"/>
          <w:spacing w:val="-1"/>
          <w:position w:val="2"/>
        </w:rPr>
        <w:t xml:space="preserve"> important native pollinator</w:t>
      </w:r>
      <w:r w:rsidRPr="001B04DC">
        <w:rPr>
          <w:rFonts w:cs="Times New Roman"/>
          <w:spacing w:val="-1"/>
          <w:position w:val="2"/>
        </w:rPr>
        <w:t>s</w:t>
      </w:r>
      <w:r w:rsidR="00417E0E">
        <w:rPr>
          <w:rFonts w:cs="Times New Roman"/>
          <w:spacing w:val="-1"/>
          <w:position w:val="2"/>
        </w:rPr>
        <w:t xml:space="preserve"> whose decline has been understudied in light of </w:t>
      </w:r>
      <w:r w:rsidR="00A604A4">
        <w:rPr>
          <w:rFonts w:cs="Times New Roman"/>
          <w:spacing w:val="-1"/>
          <w:position w:val="2"/>
        </w:rPr>
        <w:t>managed</w:t>
      </w:r>
      <w:r w:rsidR="00417E0E">
        <w:rPr>
          <w:rFonts w:cs="Times New Roman"/>
          <w:spacing w:val="-1"/>
          <w:position w:val="2"/>
        </w:rPr>
        <w:t xml:space="preserve"> honeybee </w:t>
      </w:r>
      <w:ins w:id="0" w:author="Alison" w:date="2016-03-31T15:03:00Z">
        <w:r w:rsidR="005D576C">
          <w:rPr>
            <w:rFonts w:cs="Times New Roman"/>
            <w:spacing w:val="-1"/>
            <w:position w:val="2"/>
          </w:rPr>
          <w:t xml:space="preserve">(HB) </w:t>
        </w:r>
      </w:ins>
      <w:r w:rsidR="00417E0E">
        <w:rPr>
          <w:rFonts w:cs="Times New Roman"/>
          <w:spacing w:val="-1"/>
          <w:position w:val="2"/>
        </w:rPr>
        <w:t>losses</w:t>
      </w:r>
      <w:del w:id="1" w:author="Alison" w:date="2016-03-31T15:03:00Z">
        <w:r w:rsidR="007E4FBC" w:rsidDel="005D576C">
          <w:rPr>
            <w:rFonts w:cs="Times New Roman"/>
            <w:spacing w:val="-1"/>
            <w:position w:val="2"/>
          </w:rPr>
          <w:delText>(HB losses)</w:delText>
        </w:r>
      </w:del>
      <w:r w:rsidR="006260F6" w:rsidRPr="001B04DC">
        <w:rPr>
          <w:rFonts w:cs="Times New Roman"/>
          <w:spacing w:val="-1"/>
          <w:position w:val="2"/>
        </w:rPr>
        <w:t xml:space="preserve">. Certain plants, most notably of the genus </w:t>
      </w:r>
      <w:r w:rsidR="006260F6" w:rsidRPr="001B04DC">
        <w:rPr>
          <w:rFonts w:cs="Times New Roman"/>
          <w:i/>
          <w:spacing w:val="-1"/>
          <w:position w:val="2"/>
        </w:rPr>
        <w:t>Solanum</w:t>
      </w:r>
      <w:r w:rsidR="006260F6" w:rsidRPr="001B04DC">
        <w:rPr>
          <w:rFonts w:cs="Times New Roman"/>
          <w:spacing w:val="-1"/>
          <w:position w:val="2"/>
        </w:rPr>
        <w:t xml:space="preserve"> (tomatoes, potatoes and eggplant),</w:t>
      </w:r>
      <w:r w:rsidR="00905BFB" w:rsidRPr="001B04DC">
        <w:rPr>
          <w:rFonts w:cs="Times New Roman"/>
          <w:spacing w:val="-1"/>
          <w:position w:val="2"/>
        </w:rPr>
        <w:t xml:space="preserve"> </w:t>
      </w:r>
      <w:r w:rsidR="003F5DD5">
        <w:rPr>
          <w:rFonts w:cs="Times New Roman"/>
          <w:spacing w:val="-1"/>
          <w:position w:val="2"/>
        </w:rPr>
        <w:t xml:space="preserve">primarily </w:t>
      </w:r>
      <w:r w:rsidR="00A604A4">
        <w:rPr>
          <w:rFonts w:cs="Times New Roman"/>
          <w:spacing w:val="-1"/>
          <w:position w:val="2"/>
        </w:rPr>
        <w:t>rely on</w:t>
      </w:r>
      <w:r w:rsidR="006260F6" w:rsidRPr="001B04DC">
        <w:rPr>
          <w:rFonts w:cs="Times New Roman"/>
          <w:spacing w:val="-1"/>
          <w:position w:val="2"/>
        </w:rPr>
        <w:t xml:space="preserve"> </w:t>
      </w:r>
      <w:r w:rsidR="003F5DD5">
        <w:rPr>
          <w:rFonts w:cs="Times New Roman"/>
          <w:spacing w:val="-1"/>
          <w:position w:val="2"/>
        </w:rPr>
        <w:t xml:space="preserve">pollination </w:t>
      </w:r>
      <w:r w:rsidR="001D302C" w:rsidRPr="001B04DC">
        <w:rPr>
          <w:rFonts w:cs="Times New Roman"/>
          <w:spacing w:val="-1"/>
          <w:position w:val="2"/>
        </w:rPr>
        <w:t xml:space="preserve">provided by bumblebees and </w:t>
      </w:r>
      <w:del w:id="2" w:author="Alison" w:date="2016-03-31T15:03:00Z">
        <w:r w:rsidR="003F5DD5" w:rsidDel="005D576C">
          <w:rPr>
            <w:rFonts w:cs="Times New Roman"/>
            <w:spacing w:val="-1"/>
            <w:position w:val="2"/>
          </w:rPr>
          <w:delText xml:space="preserve">as </w:delText>
        </w:r>
      </w:del>
      <w:r w:rsidR="003F5DD5">
        <w:rPr>
          <w:rFonts w:cs="Times New Roman"/>
          <w:spacing w:val="-1"/>
          <w:position w:val="2"/>
        </w:rPr>
        <w:t>honeybees are poor pollinators of these plants</w:t>
      </w:r>
      <w:r w:rsidR="006260F6" w:rsidRPr="001B04DC">
        <w:rPr>
          <w:rFonts w:cs="Times New Roman"/>
          <w:spacing w:val="-1"/>
          <w:position w:val="2"/>
        </w:rPr>
        <w:t xml:space="preserve"> (</w:t>
      </w:r>
      <w:proofErr w:type="spellStart"/>
      <w:r w:rsidR="006260F6" w:rsidRPr="001B04DC">
        <w:rPr>
          <w:rFonts w:cs="Times New Roman"/>
          <w:spacing w:val="-1"/>
          <w:position w:val="2"/>
        </w:rPr>
        <w:t>Buchmann</w:t>
      </w:r>
      <w:proofErr w:type="spellEnd"/>
      <w:r w:rsidR="006260F6" w:rsidRPr="001B04DC">
        <w:rPr>
          <w:rFonts w:cs="Times New Roman"/>
          <w:spacing w:val="-1"/>
          <w:position w:val="2"/>
        </w:rPr>
        <w:t xml:space="preserve"> an</w:t>
      </w:r>
      <w:r w:rsidR="001D302C" w:rsidRPr="001B04DC">
        <w:rPr>
          <w:rFonts w:cs="Times New Roman"/>
          <w:spacing w:val="-1"/>
          <w:position w:val="2"/>
        </w:rPr>
        <w:t xml:space="preserve">d Hurley, 1978, Strange, 2015; </w:t>
      </w:r>
      <w:proofErr w:type="spellStart"/>
      <w:r w:rsidRPr="001B04DC">
        <w:rPr>
          <w:rFonts w:cs="Times New Roman"/>
          <w:spacing w:val="-1"/>
          <w:position w:val="2"/>
        </w:rPr>
        <w:t>Thornsbury</w:t>
      </w:r>
      <w:proofErr w:type="spellEnd"/>
      <w:r w:rsidRPr="001B04DC">
        <w:rPr>
          <w:rFonts w:cs="Times New Roman"/>
          <w:spacing w:val="-1"/>
          <w:position w:val="2"/>
        </w:rPr>
        <w:t xml:space="preserve"> </w:t>
      </w:r>
      <w:r w:rsidR="00426658">
        <w:rPr>
          <w:rFonts w:cs="Times New Roman"/>
          <w:spacing w:val="-1"/>
          <w:position w:val="2"/>
        </w:rPr>
        <w:t xml:space="preserve">and </w:t>
      </w:r>
      <w:proofErr w:type="spellStart"/>
      <w:r w:rsidR="00426658">
        <w:rPr>
          <w:rFonts w:cs="Times New Roman"/>
          <w:spacing w:val="-1"/>
          <w:position w:val="2"/>
        </w:rPr>
        <w:t>Jerardo</w:t>
      </w:r>
      <w:proofErr w:type="spellEnd"/>
      <w:r w:rsidR="00426658">
        <w:rPr>
          <w:rFonts w:cs="Times New Roman"/>
          <w:spacing w:val="-1"/>
          <w:position w:val="2"/>
        </w:rPr>
        <w:t>, 2012). Bumblebee declines in recent years have</w:t>
      </w:r>
      <w:r w:rsidR="006260F6" w:rsidRPr="001B04DC">
        <w:rPr>
          <w:rFonts w:cs="Times New Roman"/>
          <w:spacing w:val="-1"/>
          <w:position w:val="2"/>
        </w:rPr>
        <w:t xml:space="preserve"> the potential to drastically disrupt</w:t>
      </w:r>
      <w:r w:rsidR="00426658">
        <w:rPr>
          <w:rFonts w:cs="Times New Roman"/>
          <w:spacing w:val="-1"/>
          <w:position w:val="2"/>
        </w:rPr>
        <w:t xml:space="preserve"> </w:t>
      </w:r>
      <w:r w:rsidR="00A604A4">
        <w:rPr>
          <w:rFonts w:cs="Times New Roman"/>
          <w:spacing w:val="-1"/>
          <w:position w:val="2"/>
        </w:rPr>
        <w:t xml:space="preserve">the </w:t>
      </w:r>
      <w:r w:rsidR="00426658">
        <w:rPr>
          <w:rFonts w:cs="Times New Roman"/>
          <w:spacing w:val="-1"/>
          <w:position w:val="2"/>
        </w:rPr>
        <w:t>pollination services they provide and</w:t>
      </w:r>
      <w:r w:rsidR="00A604A4">
        <w:rPr>
          <w:rFonts w:cs="Times New Roman"/>
          <w:spacing w:val="-1"/>
          <w:position w:val="2"/>
        </w:rPr>
        <w:t xml:space="preserve"> the</w:t>
      </w:r>
      <w:r w:rsidR="00426658">
        <w:rPr>
          <w:rFonts w:cs="Times New Roman"/>
          <w:spacing w:val="-1"/>
          <w:position w:val="2"/>
        </w:rPr>
        <w:t xml:space="preserve"> </w:t>
      </w:r>
      <w:r w:rsidR="006260F6" w:rsidRPr="001B04DC">
        <w:rPr>
          <w:rFonts w:cs="Times New Roman"/>
          <w:spacing w:val="-1"/>
          <w:position w:val="2"/>
        </w:rPr>
        <w:t>industries</w:t>
      </w:r>
      <w:r w:rsidR="00426658">
        <w:rPr>
          <w:rFonts w:cs="Times New Roman"/>
          <w:spacing w:val="-1"/>
          <w:position w:val="2"/>
        </w:rPr>
        <w:t xml:space="preserve"> that rely on them</w:t>
      </w:r>
      <w:r w:rsidR="006260F6" w:rsidRPr="001B04DC">
        <w:rPr>
          <w:rFonts w:cs="Times New Roman"/>
          <w:spacing w:val="-1"/>
          <w:position w:val="2"/>
        </w:rPr>
        <w:t xml:space="preserve">. Species such as </w:t>
      </w:r>
      <w:r w:rsidR="006260F6" w:rsidRPr="001B04DC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affinis</w:t>
      </w:r>
      <w:proofErr w:type="spellEnd"/>
      <w:r w:rsidR="006260F6" w:rsidRPr="001B04DC">
        <w:rPr>
          <w:rFonts w:cs="Times New Roman"/>
          <w:i/>
          <w:spacing w:val="-1"/>
          <w:position w:val="2"/>
        </w:rPr>
        <w:t xml:space="preserve">, B. borealis, 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ashtoni</w:t>
      </w:r>
      <w:proofErr w:type="spellEnd"/>
      <w:r w:rsidR="006260F6" w:rsidRPr="001B04DC">
        <w:rPr>
          <w:rFonts w:cs="Times New Roman"/>
          <w:i/>
          <w:spacing w:val="-1"/>
          <w:position w:val="2"/>
        </w:rPr>
        <w:t xml:space="preserve">, 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fervidus</w:t>
      </w:r>
      <w:proofErr w:type="spellEnd"/>
      <w:r w:rsidR="006260F6" w:rsidRPr="001B04DC">
        <w:rPr>
          <w:rFonts w:cs="Times New Roman"/>
          <w:i/>
          <w:spacing w:val="-1"/>
          <w:position w:val="2"/>
        </w:rPr>
        <w:t xml:space="preserve">, 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pensylvanicus</w:t>
      </w:r>
      <w:proofErr w:type="spellEnd"/>
      <w:r w:rsidR="006260F6" w:rsidRPr="001B04DC">
        <w:rPr>
          <w:rFonts w:cs="Times New Roman"/>
          <w:i/>
          <w:spacing w:val="-1"/>
          <w:position w:val="2"/>
        </w:rPr>
        <w:t xml:space="preserve">, and 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sandersoni</w:t>
      </w:r>
      <w:proofErr w:type="spellEnd"/>
      <w:r w:rsidR="006260F6" w:rsidRPr="001B04DC">
        <w:rPr>
          <w:rFonts w:cs="Times New Roman"/>
          <w:i/>
          <w:spacing w:val="-1"/>
          <w:position w:val="2"/>
        </w:rPr>
        <w:t xml:space="preserve"> </w:t>
      </w:r>
      <w:r w:rsidR="006260F6" w:rsidRPr="001B04DC">
        <w:rPr>
          <w:rFonts w:cs="Times New Roman"/>
          <w:spacing w:val="-1"/>
          <w:position w:val="2"/>
        </w:rPr>
        <w:t>(all species that can be found in Vermo</w:t>
      </w:r>
      <w:r w:rsidR="005C1571" w:rsidRPr="001B04DC">
        <w:rPr>
          <w:rFonts w:cs="Times New Roman"/>
          <w:spacing w:val="-1"/>
          <w:position w:val="2"/>
        </w:rPr>
        <w:t xml:space="preserve">nt) </w:t>
      </w:r>
      <w:del w:id="3" w:author="Alison" w:date="2016-03-31T15:04:00Z">
        <w:r w:rsidR="005C1571" w:rsidRPr="001B04DC" w:rsidDel="005D576C">
          <w:rPr>
            <w:rFonts w:cs="Times New Roman"/>
            <w:spacing w:val="-1"/>
            <w:position w:val="2"/>
          </w:rPr>
          <w:delText xml:space="preserve">were shown to </w:delText>
        </w:r>
      </w:del>
      <w:r w:rsidR="005C1571" w:rsidRPr="001B04DC">
        <w:rPr>
          <w:rFonts w:cs="Times New Roman"/>
          <w:spacing w:val="-1"/>
          <w:position w:val="2"/>
        </w:rPr>
        <w:t xml:space="preserve">have </w:t>
      </w:r>
      <w:del w:id="4" w:author="Alison" w:date="2016-03-31T15:04:00Z">
        <w:r w:rsidR="005C1571" w:rsidRPr="001B04DC" w:rsidDel="005D576C">
          <w:rPr>
            <w:rFonts w:cs="Times New Roman"/>
            <w:spacing w:val="-1"/>
            <w:position w:val="2"/>
          </w:rPr>
          <w:delText>been</w:delText>
        </w:r>
        <w:r w:rsidR="006260F6" w:rsidRPr="001B04DC" w:rsidDel="005D576C">
          <w:rPr>
            <w:rFonts w:cs="Times New Roman"/>
            <w:spacing w:val="-1"/>
            <w:position w:val="2"/>
          </w:rPr>
          <w:delText xml:space="preserve"> decreasing</w:delText>
        </w:r>
      </w:del>
      <w:ins w:id="5" w:author="Alison" w:date="2016-03-31T15:04:00Z">
        <w:r w:rsidR="005D576C">
          <w:rPr>
            <w:rFonts w:cs="Times New Roman"/>
            <w:spacing w:val="-1"/>
            <w:position w:val="2"/>
          </w:rPr>
          <w:t>decreased</w:t>
        </w:r>
      </w:ins>
      <w:r w:rsidR="006260F6" w:rsidRPr="001B04DC">
        <w:rPr>
          <w:rFonts w:cs="Times New Roman"/>
          <w:spacing w:val="-1"/>
          <w:position w:val="2"/>
        </w:rPr>
        <w:t xml:space="preserve"> in abundance since the 1960s (</w:t>
      </w:r>
      <w:proofErr w:type="spellStart"/>
      <w:r w:rsidR="006260F6" w:rsidRPr="001B04DC">
        <w:rPr>
          <w:rFonts w:cs="Times New Roman"/>
          <w:spacing w:val="-1"/>
          <w:position w:val="2"/>
        </w:rPr>
        <w:t>Colla</w:t>
      </w:r>
      <w:proofErr w:type="spellEnd"/>
      <w:r w:rsidR="006260F6" w:rsidRPr="001B04DC">
        <w:rPr>
          <w:rFonts w:cs="Times New Roman"/>
          <w:spacing w:val="-1"/>
          <w:position w:val="2"/>
        </w:rPr>
        <w:t xml:space="preserve"> et al., 2012). In 2015, the state of Vermont listed two species of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Bombus</w:t>
      </w:r>
      <w:proofErr w:type="spellEnd"/>
      <w:r w:rsidR="006260F6" w:rsidRPr="001B04DC">
        <w:rPr>
          <w:rFonts w:cs="Times New Roman"/>
          <w:spacing w:val="-1"/>
          <w:position w:val="2"/>
        </w:rPr>
        <w:t xml:space="preserve"> as threatened (</w:t>
      </w:r>
      <w:r w:rsidR="006260F6" w:rsidRPr="001B04DC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terricola</w:t>
      </w:r>
      <w:proofErr w:type="spellEnd"/>
      <w:r w:rsidR="006260F6" w:rsidRPr="001B04DC">
        <w:rPr>
          <w:rFonts w:cs="Times New Roman"/>
          <w:i/>
          <w:spacing w:val="-1"/>
          <w:position w:val="2"/>
        </w:rPr>
        <w:t xml:space="preserve"> and 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ashtoni</w:t>
      </w:r>
      <w:proofErr w:type="spellEnd"/>
      <w:r w:rsidR="006260F6" w:rsidRPr="001B04DC">
        <w:rPr>
          <w:rFonts w:cs="Times New Roman"/>
          <w:spacing w:val="-1"/>
          <w:position w:val="2"/>
        </w:rPr>
        <w:t>) and one as endangered (</w:t>
      </w:r>
      <w:r w:rsidR="006260F6" w:rsidRPr="001B04DC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affinis</w:t>
      </w:r>
      <w:proofErr w:type="spellEnd"/>
      <w:r w:rsidR="006260F6" w:rsidRPr="001B04DC">
        <w:rPr>
          <w:rFonts w:cs="Times New Roman"/>
          <w:spacing w:val="-1"/>
          <w:position w:val="2"/>
        </w:rPr>
        <w:t>) (Vermont Fish and Wildlife Department, 2015).</w:t>
      </w:r>
    </w:p>
    <w:p w:rsidR="00C86C9C" w:rsidRDefault="00857987" w:rsidP="00584EFA">
      <w:pPr>
        <w:ind w:firstLine="720"/>
        <w:rPr>
          <w:rFonts w:ascii="Times New Roman" w:eastAsia="Times New Roman" w:hAnsi="Times New Roman" w:cs="Times New Roman"/>
        </w:rPr>
      </w:pPr>
      <w:r w:rsidRPr="001B04DC">
        <w:rPr>
          <w:rFonts w:ascii="Times New Roman" w:hAnsi="Times New Roman" w:cs="Times New Roman"/>
          <w:spacing w:val="-1"/>
          <w:position w:val="2"/>
        </w:rPr>
        <w:t>There are a number of pathogens t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 xml:space="preserve">hat </w:t>
      </w:r>
      <w:r w:rsidR="003F5DD5">
        <w:rPr>
          <w:rFonts w:ascii="Times New Roman" w:hAnsi="Times New Roman" w:cs="Times New Roman"/>
          <w:spacing w:val="-1"/>
          <w:position w:val="2"/>
        </w:rPr>
        <w:t xml:space="preserve">are thought to be </w:t>
      </w:r>
      <w:del w:id="6" w:author="Alison" w:date="2016-03-31T15:04:00Z">
        <w:r w:rsidR="003F5DD5" w:rsidDel="005D576C">
          <w:rPr>
            <w:rFonts w:ascii="Times New Roman" w:hAnsi="Times New Roman" w:cs="Times New Roman"/>
            <w:spacing w:val="-1"/>
            <w:position w:val="2"/>
          </w:rPr>
          <w:delText xml:space="preserve">related </w:delText>
        </w:r>
      </w:del>
      <w:ins w:id="7" w:author="Alison" w:date="2016-03-31T15:04:00Z">
        <w:r w:rsidR="005D576C">
          <w:rPr>
            <w:rFonts w:ascii="Times New Roman" w:hAnsi="Times New Roman" w:cs="Times New Roman"/>
            <w:spacing w:val="-1"/>
            <w:position w:val="2"/>
          </w:rPr>
          <w:t>causing</w:t>
        </w:r>
        <w:r w:rsidR="005D576C">
          <w:rPr>
            <w:rFonts w:ascii="Times New Roman" w:hAnsi="Times New Roman" w:cs="Times New Roman"/>
            <w:spacing w:val="-1"/>
            <w:position w:val="2"/>
          </w:rPr>
          <w:t xml:space="preserve"> </w:t>
        </w:r>
      </w:ins>
      <w:r w:rsidR="000A24EE">
        <w:rPr>
          <w:rFonts w:ascii="Times New Roman" w:hAnsi="Times New Roman" w:cs="Times New Roman"/>
          <w:spacing w:val="-1"/>
          <w:position w:val="2"/>
        </w:rPr>
        <w:t>bumblebee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 xml:space="preserve"> decline</w:t>
      </w:r>
      <w:r w:rsidR="000A24EE">
        <w:rPr>
          <w:rFonts w:ascii="Times New Roman" w:hAnsi="Times New Roman" w:cs="Times New Roman"/>
          <w:spacing w:val="-1"/>
          <w:position w:val="2"/>
        </w:rPr>
        <w:t>s</w:t>
      </w:r>
      <w:r w:rsidRPr="001B04DC">
        <w:rPr>
          <w:rFonts w:ascii="Times New Roman" w:hAnsi="Times New Roman" w:cs="Times New Roman"/>
          <w:spacing w:val="-1"/>
          <w:position w:val="2"/>
        </w:rPr>
        <w:t xml:space="preserve"> including</w:t>
      </w:r>
      <w:r w:rsidR="003F5DD5">
        <w:rPr>
          <w:rFonts w:ascii="Times New Roman" w:hAnsi="Times New Roman" w:cs="Times New Roman"/>
          <w:spacing w:val="-1"/>
          <w:position w:val="2"/>
        </w:rPr>
        <w:t xml:space="preserve"> the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 xml:space="preserve"> microsporidian parasite</w:t>
      </w:r>
      <w:r w:rsidR="003F5DD5" w:rsidRPr="003F5DD5">
        <w:rPr>
          <w:rFonts w:ascii="Times New Roman" w:hAnsi="Times New Roman" w:cs="Times New Roman"/>
          <w:i/>
          <w:spacing w:val="-1"/>
          <w:position w:val="2"/>
        </w:rPr>
        <w:t xml:space="preserve"> </w:t>
      </w:r>
      <w:proofErr w:type="spellStart"/>
      <w:r w:rsidR="003F5DD5" w:rsidRPr="003F5DD5">
        <w:rPr>
          <w:rFonts w:ascii="Times New Roman" w:hAnsi="Times New Roman" w:cs="Times New Roman"/>
          <w:i/>
          <w:spacing w:val="-1"/>
          <w:position w:val="2"/>
        </w:rPr>
        <w:t>Nosema</w:t>
      </w:r>
      <w:proofErr w:type="spellEnd"/>
      <w:r w:rsidR="003F5DD5" w:rsidRPr="003F5DD5">
        <w:rPr>
          <w:rFonts w:ascii="Times New Roman" w:hAnsi="Times New Roman" w:cs="Times New Roman"/>
          <w:i/>
          <w:spacing w:val="-1"/>
          <w:position w:val="2"/>
        </w:rPr>
        <w:t xml:space="preserve"> spp</w:t>
      </w:r>
      <w:r w:rsidR="003F5DD5">
        <w:rPr>
          <w:rFonts w:ascii="Times New Roman" w:hAnsi="Times New Roman" w:cs="Times New Roman"/>
          <w:spacing w:val="-1"/>
          <w:position w:val="2"/>
        </w:rPr>
        <w:t xml:space="preserve">. as well as 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>a number</w:t>
      </w:r>
      <w:r w:rsidRPr="001B04DC">
        <w:rPr>
          <w:rFonts w:ascii="Times New Roman" w:hAnsi="Times New Roman" w:cs="Times New Roman"/>
          <w:spacing w:val="-1"/>
          <w:position w:val="2"/>
        </w:rPr>
        <w:t xml:space="preserve"> of RNA viruses. </w:t>
      </w:r>
      <w:proofErr w:type="spellStart"/>
      <w:r w:rsidR="00F11F11" w:rsidRPr="001B04DC">
        <w:rPr>
          <w:rFonts w:ascii="Times New Roman" w:hAnsi="Times New Roman" w:cs="Times New Roman"/>
          <w:i/>
          <w:shd w:val="clear" w:color="auto" w:fill="FFFFFF"/>
        </w:rPr>
        <w:t>Nosema</w:t>
      </w:r>
      <w:proofErr w:type="spellEnd"/>
      <w:r w:rsidR="00F11F11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3F5DD5">
        <w:rPr>
          <w:rFonts w:ascii="Times New Roman" w:hAnsi="Times New Roman" w:cs="Times New Roman"/>
          <w:shd w:val="clear" w:color="auto" w:fill="FFFFFF"/>
        </w:rPr>
        <w:t>lives in the</w:t>
      </w:r>
      <w:r w:rsidR="00F11F11" w:rsidRPr="001B04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11F11" w:rsidRPr="001B04DC">
        <w:rPr>
          <w:rFonts w:ascii="Times New Roman" w:hAnsi="Times New Roman" w:cs="Times New Roman"/>
          <w:shd w:val="clear" w:color="auto" w:fill="FFFFFF"/>
        </w:rPr>
        <w:t>vent</w:t>
      </w:r>
      <w:r w:rsidR="00B73EA1" w:rsidRPr="001B04DC">
        <w:rPr>
          <w:rFonts w:ascii="Times New Roman" w:hAnsi="Times New Roman" w:cs="Times New Roman"/>
          <w:shd w:val="clear" w:color="auto" w:fill="FFFFFF"/>
        </w:rPr>
        <w:t>r</w:t>
      </w:r>
      <w:r w:rsidR="00352BB3" w:rsidRPr="001B04DC">
        <w:rPr>
          <w:rFonts w:ascii="Times New Roman" w:hAnsi="Times New Roman" w:cs="Times New Roman"/>
          <w:shd w:val="clear" w:color="auto" w:fill="FFFFFF"/>
        </w:rPr>
        <w:t>iculus</w:t>
      </w:r>
      <w:proofErr w:type="spellEnd"/>
      <w:r w:rsidR="003F5DD5">
        <w:rPr>
          <w:rFonts w:ascii="Times New Roman" w:hAnsi="Times New Roman" w:cs="Times New Roman"/>
          <w:shd w:val="clear" w:color="auto" w:fill="FFFFFF"/>
        </w:rPr>
        <w:t xml:space="preserve"> of its host, and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has been shown to cause dysentery and adversely affect behavior b</w:t>
      </w:r>
      <w:r w:rsidR="003F5DD5">
        <w:rPr>
          <w:rFonts w:ascii="Times New Roman" w:hAnsi="Times New Roman" w:cs="Times New Roman"/>
          <w:shd w:val="clear" w:color="auto" w:fill="FFFFFF"/>
        </w:rPr>
        <w:t>y decreasing forging efficiency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="001B04DC" w:rsidRPr="001B04DC">
        <w:rPr>
          <w:rFonts w:ascii="Times New Roman" w:hAnsi="Times New Roman" w:cs="Times New Roman"/>
          <w:shd w:val="clear" w:color="auto" w:fill="FFFFFF"/>
        </w:rPr>
        <w:t>Otterstatter</w:t>
      </w:r>
      <w:proofErr w:type="spellEnd"/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et al., 2005).</w:t>
      </w:r>
      <w:r w:rsidR="001B04DC">
        <w:rPr>
          <w:rFonts w:ascii="Times New Roman" w:hAnsi="Times New Roman" w:cs="Times New Roman"/>
          <w:b/>
        </w:rPr>
        <w:t xml:space="preserve"> </w:t>
      </w:r>
      <w:r w:rsidR="0069137D" w:rsidRPr="001B04DC">
        <w:rPr>
          <w:rFonts w:ascii="Times New Roman" w:hAnsi="Times New Roman" w:cs="Times New Roman"/>
          <w:shd w:val="clear" w:color="auto" w:fill="FFFFFF"/>
        </w:rPr>
        <w:t xml:space="preserve">There are two species of </w:t>
      </w:r>
      <w:proofErr w:type="spellStart"/>
      <w:r w:rsidR="0069137D" w:rsidRPr="001B04DC">
        <w:rPr>
          <w:rFonts w:ascii="Times New Roman" w:hAnsi="Times New Roman" w:cs="Times New Roman"/>
          <w:i/>
          <w:shd w:val="clear" w:color="auto" w:fill="FFFFFF"/>
        </w:rPr>
        <w:t>Nosema</w:t>
      </w:r>
      <w:proofErr w:type="spellEnd"/>
      <w:r w:rsidR="0069137D" w:rsidRPr="001B04DC">
        <w:rPr>
          <w:rFonts w:ascii="Times New Roman" w:hAnsi="Times New Roman" w:cs="Times New Roman"/>
          <w:shd w:val="clear" w:color="auto" w:fill="FFFFFF"/>
        </w:rPr>
        <w:t xml:space="preserve"> that affect bumblebees, </w:t>
      </w:r>
      <w:r w:rsidR="0069137D" w:rsidRPr="001B04DC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r w:rsidR="0069137D" w:rsidRPr="001B04DC">
        <w:rPr>
          <w:rFonts w:ascii="Times New Roman" w:hAnsi="Times New Roman" w:cs="Times New Roman"/>
          <w:i/>
          <w:shd w:val="clear" w:color="auto" w:fill="FFFFFF"/>
        </w:rPr>
        <w:t>bombi</w:t>
      </w:r>
      <w:proofErr w:type="spellEnd"/>
      <w:r w:rsidR="0069137D" w:rsidRPr="001B04DC">
        <w:rPr>
          <w:rFonts w:ascii="Times New Roman" w:hAnsi="Times New Roman" w:cs="Times New Roman"/>
          <w:shd w:val="clear" w:color="auto" w:fill="FFFFFF"/>
        </w:rPr>
        <w:t xml:space="preserve"> (the native species) and an invasive species (</w:t>
      </w:r>
      <w:r w:rsidR="0069137D" w:rsidRPr="001B04DC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r w:rsidR="0069137D" w:rsidRPr="001B04DC">
        <w:rPr>
          <w:rFonts w:ascii="Times New Roman" w:hAnsi="Times New Roman" w:cs="Times New Roman"/>
          <w:i/>
          <w:shd w:val="clear" w:color="auto" w:fill="FFFFFF"/>
        </w:rPr>
        <w:t>ceranae</w:t>
      </w:r>
      <w:proofErr w:type="spellEnd"/>
      <w:r w:rsidR="0069137D" w:rsidRPr="001B04DC">
        <w:rPr>
          <w:rFonts w:ascii="Times New Roman" w:hAnsi="Times New Roman" w:cs="Times New Roman"/>
          <w:shd w:val="clear" w:color="auto" w:fill="FFFFFF"/>
        </w:rPr>
        <w:t xml:space="preserve">). </w:t>
      </w:r>
      <w:r w:rsidR="0069137D" w:rsidRPr="001B04DC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r w:rsidR="0069137D" w:rsidRPr="001B04DC">
        <w:rPr>
          <w:rFonts w:ascii="Times New Roman" w:hAnsi="Times New Roman" w:cs="Times New Roman"/>
          <w:i/>
          <w:shd w:val="clear" w:color="auto" w:fill="FFFFFF"/>
        </w:rPr>
        <w:t>ceranae</w:t>
      </w:r>
      <w:proofErr w:type="spellEnd"/>
      <w:r w:rsidR="00214F6A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del w:id="8" w:author="Alison" w:date="2016-03-31T15:06:00Z">
        <w:r w:rsidR="00214F6A" w:rsidRPr="001B04DC" w:rsidDel="005D576C">
          <w:rPr>
            <w:rFonts w:ascii="Times New Roman" w:hAnsi="Times New Roman" w:cs="Times New Roman"/>
            <w:shd w:val="clear" w:color="auto" w:fill="FFFFFF"/>
          </w:rPr>
          <w:delText>is a common parasite in the Asiatic honeybee (</w:delText>
        </w:r>
        <w:r w:rsidR="00321CB1" w:rsidRPr="001B04DC" w:rsidDel="005D576C">
          <w:rPr>
            <w:rFonts w:ascii="Times New Roman" w:hAnsi="Times New Roman" w:cs="Times New Roman"/>
            <w:i/>
            <w:shd w:val="clear" w:color="auto" w:fill="FFFFFF"/>
          </w:rPr>
          <w:delText>A.</w:delText>
        </w:r>
        <w:r w:rsidR="00214F6A" w:rsidRPr="001B04DC" w:rsidDel="005D576C">
          <w:rPr>
            <w:rFonts w:ascii="Times New Roman" w:hAnsi="Times New Roman" w:cs="Times New Roman"/>
            <w:i/>
            <w:shd w:val="clear" w:color="auto" w:fill="FFFFFF"/>
          </w:rPr>
          <w:delText xml:space="preserve"> cerana</w:delText>
        </w:r>
        <w:r w:rsidR="00214F6A" w:rsidRPr="001B04DC" w:rsidDel="005D576C">
          <w:rPr>
            <w:rFonts w:ascii="Times New Roman" w:hAnsi="Times New Roman" w:cs="Times New Roman"/>
            <w:shd w:val="clear" w:color="auto" w:fill="FFFFFF"/>
          </w:rPr>
          <w:delText>). However, in recent years it has</w:delText>
        </w:r>
      </w:del>
      <w:proofErr w:type="spellStart"/>
      <w:ins w:id="9" w:author="Alison" w:date="2016-03-31T15:06:00Z">
        <w:r w:rsidR="005D576C">
          <w:rPr>
            <w:rFonts w:ascii="Times New Roman" w:hAnsi="Times New Roman" w:cs="Times New Roman"/>
            <w:shd w:val="clear" w:color="auto" w:fill="FFFFFF"/>
          </w:rPr>
          <w:t>has</w:t>
        </w:r>
      </w:ins>
      <w:del w:id="10" w:author="Alison" w:date="2016-03-31T15:06:00Z">
        <w:r w:rsidR="00214F6A" w:rsidRPr="001B04DC" w:rsidDel="005D576C">
          <w:rPr>
            <w:rFonts w:ascii="Times New Roman" w:hAnsi="Times New Roman" w:cs="Times New Roman"/>
            <w:shd w:val="clear" w:color="auto" w:fill="FFFFFF"/>
          </w:rPr>
          <w:delText xml:space="preserve"> </w:delText>
        </w:r>
      </w:del>
      <w:r w:rsidR="00214F6A" w:rsidRPr="001B04DC">
        <w:rPr>
          <w:rFonts w:ascii="Times New Roman" w:hAnsi="Times New Roman" w:cs="Times New Roman"/>
          <w:shd w:val="clear" w:color="auto" w:fill="FFFFFF"/>
        </w:rPr>
        <w:t>become</w:t>
      </w:r>
      <w:proofErr w:type="spellEnd"/>
      <w:r w:rsidR="00214F6A" w:rsidRPr="001B04DC">
        <w:rPr>
          <w:rFonts w:ascii="Times New Roman" w:hAnsi="Times New Roman" w:cs="Times New Roman"/>
          <w:shd w:val="clear" w:color="auto" w:fill="FFFFFF"/>
        </w:rPr>
        <w:t xml:space="preserve"> ubiquitous in the European honeybee (</w:t>
      </w:r>
      <w:r w:rsidR="00321CB1" w:rsidRPr="001B04DC">
        <w:rPr>
          <w:rFonts w:ascii="Times New Roman" w:hAnsi="Times New Roman" w:cs="Times New Roman"/>
          <w:i/>
          <w:shd w:val="clear" w:color="auto" w:fill="FFFFFF"/>
        </w:rPr>
        <w:t>A.</w:t>
      </w:r>
      <w:r w:rsidR="00214F6A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proofErr w:type="spellStart"/>
      <w:r w:rsidR="00214F6A" w:rsidRPr="001B04DC">
        <w:rPr>
          <w:rFonts w:ascii="Times New Roman" w:hAnsi="Times New Roman" w:cs="Times New Roman"/>
          <w:i/>
          <w:shd w:val="clear" w:color="auto" w:fill="FFFFFF"/>
        </w:rPr>
        <w:t>mellifera</w:t>
      </w:r>
      <w:proofErr w:type="spellEnd"/>
      <w:r w:rsidR="00214F6A" w:rsidRPr="001B04DC">
        <w:rPr>
          <w:rFonts w:ascii="Times New Roman" w:hAnsi="Times New Roman" w:cs="Times New Roman"/>
          <w:shd w:val="clear" w:color="auto" w:fill="FFFFFF"/>
        </w:rPr>
        <w:t>)</w:t>
      </w:r>
      <w:r w:rsidR="00321CB1" w:rsidRPr="001B04DC">
        <w:rPr>
          <w:rFonts w:ascii="Times New Roman" w:hAnsi="Times New Roman" w:cs="Times New Roman"/>
          <w:shd w:val="clear" w:color="auto" w:fill="FFFFFF"/>
        </w:rPr>
        <w:t>,</w:t>
      </w:r>
      <w:r w:rsidR="00214F6A" w:rsidRPr="001B04DC">
        <w:rPr>
          <w:rFonts w:ascii="Times New Roman" w:hAnsi="Times New Roman" w:cs="Times New Roman"/>
          <w:shd w:val="clear" w:color="auto" w:fill="FFFFFF"/>
        </w:rPr>
        <w:t xml:space="preserve"> and </w:t>
      </w:r>
      <w:del w:id="11" w:author="Alison" w:date="2016-03-31T15:06:00Z">
        <w:r w:rsidR="00214F6A" w:rsidRPr="001B04DC" w:rsidDel="005D576C">
          <w:rPr>
            <w:rFonts w:ascii="Times New Roman" w:hAnsi="Times New Roman" w:cs="Times New Roman"/>
            <w:shd w:val="clear" w:color="auto" w:fill="FFFFFF"/>
          </w:rPr>
          <w:delText xml:space="preserve">has been shown to </w:delText>
        </w:r>
      </w:del>
      <w:r w:rsidR="00214F6A" w:rsidRPr="001B04DC">
        <w:rPr>
          <w:rFonts w:ascii="Times New Roman" w:hAnsi="Times New Roman" w:cs="Times New Roman"/>
          <w:shd w:val="clear" w:color="auto" w:fill="FFFFFF"/>
        </w:rPr>
        <w:t>outcompete</w:t>
      </w:r>
      <w:ins w:id="12" w:author="Alison" w:date="2016-03-31T15:06:00Z">
        <w:r w:rsidR="005D576C">
          <w:rPr>
            <w:rFonts w:ascii="Times New Roman" w:hAnsi="Times New Roman" w:cs="Times New Roman"/>
            <w:shd w:val="clear" w:color="auto" w:fill="FFFFFF"/>
          </w:rPr>
          <w:t>s</w:t>
        </w:r>
      </w:ins>
      <w:r w:rsidR="00214F6A" w:rsidRPr="001B04DC">
        <w:rPr>
          <w:rFonts w:ascii="Times New Roman" w:hAnsi="Times New Roman" w:cs="Times New Roman"/>
          <w:shd w:val="clear" w:color="auto" w:fill="FFFFFF"/>
        </w:rPr>
        <w:t xml:space="preserve"> </w:t>
      </w:r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A. </w:t>
      </w:r>
      <w:proofErr w:type="spellStart"/>
      <w:r w:rsidR="00357515" w:rsidRPr="001B04DC">
        <w:rPr>
          <w:rFonts w:ascii="Times New Roman" w:hAnsi="Times New Roman" w:cs="Times New Roman"/>
          <w:i/>
          <w:shd w:val="clear" w:color="auto" w:fill="FFFFFF"/>
        </w:rPr>
        <w:t>mellifera’s</w:t>
      </w:r>
      <w:proofErr w:type="spellEnd"/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357515" w:rsidRPr="001B04DC">
        <w:rPr>
          <w:rFonts w:ascii="Times New Roman" w:hAnsi="Times New Roman" w:cs="Times New Roman"/>
          <w:shd w:val="clear" w:color="auto" w:fill="FFFFFF"/>
        </w:rPr>
        <w:t xml:space="preserve">unique species of </w:t>
      </w:r>
      <w:proofErr w:type="spellStart"/>
      <w:r w:rsidR="00357515" w:rsidRPr="001B04DC">
        <w:rPr>
          <w:rFonts w:ascii="Times New Roman" w:hAnsi="Times New Roman" w:cs="Times New Roman"/>
          <w:i/>
          <w:shd w:val="clear" w:color="auto" w:fill="FFFFFF"/>
        </w:rPr>
        <w:t>Nosema</w:t>
      </w:r>
      <w:proofErr w:type="spellEnd"/>
      <w:r w:rsidR="00357515" w:rsidRPr="001B04DC">
        <w:rPr>
          <w:rFonts w:ascii="Times New Roman" w:hAnsi="Times New Roman" w:cs="Times New Roman"/>
          <w:shd w:val="clear" w:color="auto" w:fill="FFFFFF"/>
        </w:rPr>
        <w:t xml:space="preserve">, </w:t>
      </w:r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proofErr w:type="gramStart"/>
      <w:r w:rsidR="00357515" w:rsidRPr="001B04DC">
        <w:rPr>
          <w:rFonts w:ascii="Times New Roman" w:hAnsi="Times New Roman" w:cs="Times New Roman"/>
          <w:i/>
          <w:shd w:val="clear" w:color="auto" w:fill="FFFFFF"/>
        </w:rPr>
        <w:t>apis</w:t>
      </w:r>
      <w:proofErr w:type="spellEnd"/>
      <w:proofErr w:type="gramEnd"/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64578A" w:rsidRPr="001B04DC">
        <w:rPr>
          <w:rFonts w:ascii="Times New Roman" w:hAnsi="Times New Roman" w:cs="Times New Roman"/>
          <w:shd w:val="clear" w:color="auto" w:fill="FFFFFF"/>
        </w:rPr>
        <w:t>(A. Bourgeois et al., 2010</w:t>
      </w:r>
      <w:r w:rsidR="00321CB1" w:rsidRPr="001B04DC">
        <w:rPr>
          <w:rFonts w:ascii="Times New Roman" w:hAnsi="Times New Roman" w:cs="Times New Roman"/>
          <w:shd w:val="clear" w:color="auto" w:fill="FFFFFF"/>
        </w:rPr>
        <w:t xml:space="preserve">; M. </w:t>
      </w:r>
      <w:proofErr w:type="spellStart"/>
      <w:r w:rsidR="00321CB1" w:rsidRPr="001B04DC">
        <w:rPr>
          <w:rFonts w:ascii="Times New Roman" w:hAnsi="Times New Roman" w:cs="Times New Roman"/>
          <w:shd w:val="clear" w:color="auto" w:fill="FFFFFF"/>
        </w:rPr>
        <w:t>N</w:t>
      </w:r>
      <w:r w:rsidR="0064578A" w:rsidRPr="001B04DC">
        <w:rPr>
          <w:rFonts w:ascii="Times New Roman" w:hAnsi="Times New Roman" w:cs="Times New Roman"/>
          <w:shd w:val="clear" w:color="auto" w:fill="FFFFFF"/>
        </w:rPr>
        <w:t>atsopoulou</w:t>
      </w:r>
      <w:proofErr w:type="spellEnd"/>
      <w:r w:rsidR="0064578A" w:rsidRPr="001B04DC">
        <w:rPr>
          <w:rFonts w:ascii="Times New Roman" w:hAnsi="Times New Roman" w:cs="Times New Roman"/>
          <w:shd w:val="clear" w:color="auto" w:fill="FFFFFF"/>
        </w:rPr>
        <w:t xml:space="preserve"> et al., 2014)</w:t>
      </w:r>
      <w:r w:rsidR="00357515" w:rsidRPr="001B04DC">
        <w:rPr>
          <w:rFonts w:ascii="Times New Roman" w:hAnsi="Times New Roman" w:cs="Times New Roman"/>
          <w:shd w:val="clear" w:color="auto" w:fill="FFFFFF"/>
        </w:rPr>
        <w:t>.</w:t>
      </w:r>
      <w:r w:rsidR="00352BB3" w:rsidRPr="001B04DC">
        <w:rPr>
          <w:rFonts w:ascii="Times New Roman" w:hAnsi="Times New Roman" w:cs="Times New Roman"/>
          <w:shd w:val="clear" w:color="auto" w:fill="FFFFFF"/>
        </w:rPr>
        <w:t xml:space="preserve"> 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In addition to </w:t>
      </w:r>
      <w:proofErr w:type="spellStart"/>
      <w:r w:rsidR="001B04DC" w:rsidRPr="001B04DC">
        <w:rPr>
          <w:rFonts w:ascii="Times New Roman" w:hAnsi="Times New Roman" w:cs="Times New Roman"/>
          <w:i/>
          <w:shd w:val="clear" w:color="auto" w:fill="FFFFFF"/>
        </w:rPr>
        <w:t>Nosema</w:t>
      </w:r>
      <w:proofErr w:type="spellEnd"/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, RNA </w:t>
      </w:r>
      <w:r w:rsidR="001B04DC">
        <w:rPr>
          <w:rFonts w:ascii="Times New Roman" w:hAnsi="Times New Roman" w:cs="Times New Roman"/>
          <w:shd w:val="clear" w:color="auto" w:fill="FFFFFF"/>
        </w:rPr>
        <w:t>viruses original discovered in honeybees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have been found in bumblebee populations (</w:t>
      </w:r>
      <w:r w:rsidR="001B04DC" w:rsidRPr="001B04DC">
        <w:rPr>
          <w:rFonts w:ascii="Times New Roman" w:eastAsia="Times New Roman" w:hAnsi="Times New Roman" w:cs="Times New Roman"/>
        </w:rPr>
        <w:t xml:space="preserve">M.A. </w:t>
      </w:r>
      <w:proofErr w:type="spellStart"/>
      <w:r w:rsidR="001B04DC" w:rsidRPr="001B04DC">
        <w:rPr>
          <w:rFonts w:ascii="Times New Roman" w:eastAsia="Times New Roman" w:hAnsi="Times New Roman" w:cs="Times New Roman"/>
        </w:rPr>
        <w:t>Fürst</w:t>
      </w:r>
      <w:proofErr w:type="spellEnd"/>
      <w:r w:rsidR="001B04DC">
        <w:rPr>
          <w:rFonts w:ascii="Times New Roman" w:eastAsia="Times New Roman" w:hAnsi="Times New Roman" w:cs="Times New Roman"/>
        </w:rPr>
        <w:t xml:space="preserve"> et al., 2014). </w:t>
      </w:r>
      <w:r w:rsidR="00982E1F">
        <w:rPr>
          <w:rFonts w:ascii="Times New Roman" w:eastAsia="Times New Roman" w:hAnsi="Times New Roman" w:cs="Times New Roman"/>
        </w:rPr>
        <w:t>RNA virus</w:t>
      </w:r>
      <w:r w:rsidR="00BC1052">
        <w:rPr>
          <w:rFonts w:ascii="Times New Roman" w:eastAsia="Times New Roman" w:hAnsi="Times New Roman" w:cs="Times New Roman"/>
        </w:rPr>
        <w:t>es like Deformed Wing V</w:t>
      </w:r>
      <w:r w:rsidR="00982E1F">
        <w:rPr>
          <w:rFonts w:ascii="Times New Roman" w:eastAsia="Times New Roman" w:hAnsi="Times New Roman" w:cs="Times New Roman"/>
        </w:rPr>
        <w:t>irus (DWV)</w:t>
      </w:r>
      <w:r w:rsidR="00A45F8E">
        <w:rPr>
          <w:rFonts w:ascii="Times New Roman" w:eastAsia="Times New Roman" w:hAnsi="Times New Roman" w:cs="Times New Roman"/>
        </w:rPr>
        <w:t xml:space="preserve"> and</w:t>
      </w:r>
      <w:r w:rsidR="00A45F8E" w:rsidRPr="001B04DC">
        <w:rPr>
          <w:rFonts w:ascii="Times New Roman" w:hAnsi="Times New Roman" w:cs="Times New Roman"/>
        </w:rPr>
        <w:t xml:space="preserve"> </w:t>
      </w:r>
      <w:r w:rsidR="00BC1052">
        <w:rPr>
          <w:rFonts w:ascii="Times New Roman" w:hAnsi="Times New Roman" w:cs="Times New Roman"/>
        </w:rPr>
        <w:t>Black Queen Cell Virus</w:t>
      </w:r>
      <w:r w:rsidR="00BC1052">
        <w:rPr>
          <w:rFonts w:ascii="Times New Roman" w:eastAsia="Times New Roman" w:hAnsi="Times New Roman" w:cs="Times New Roman"/>
        </w:rPr>
        <w:t xml:space="preserve"> (BQC</w:t>
      </w:r>
      <w:r w:rsidR="00A45F8E">
        <w:rPr>
          <w:rFonts w:ascii="Times New Roman" w:eastAsia="Times New Roman" w:hAnsi="Times New Roman" w:cs="Times New Roman"/>
        </w:rPr>
        <w:t>V)</w:t>
      </w:r>
      <w:r w:rsidR="00982E1F">
        <w:rPr>
          <w:rFonts w:ascii="Times New Roman" w:eastAsia="Times New Roman" w:hAnsi="Times New Roman" w:cs="Times New Roman"/>
        </w:rPr>
        <w:t xml:space="preserve"> </w:t>
      </w:r>
      <w:del w:id="13" w:author="Alison" w:date="2016-03-31T15:07:00Z">
        <w:r w:rsidR="00982E1F" w:rsidDel="005D576C">
          <w:rPr>
            <w:rFonts w:ascii="Times New Roman" w:eastAsia="Times New Roman" w:hAnsi="Times New Roman" w:cs="Times New Roman"/>
          </w:rPr>
          <w:delText>have been show to</w:delText>
        </w:r>
      </w:del>
      <w:r w:rsidR="00982E1F">
        <w:rPr>
          <w:rFonts w:ascii="Times New Roman" w:eastAsia="Times New Roman" w:hAnsi="Times New Roman" w:cs="Times New Roman"/>
        </w:rPr>
        <w:t xml:space="preserve"> cause behavior </w:t>
      </w:r>
      <w:r w:rsidR="00C86C9C">
        <w:rPr>
          <w:rFonts w:ascii="Times New Roman" w:eastAsia="Times New Roman" w:hAnsi="Times New Roman" w:cs="Times New Roman"/>
        </w:rPr>
        <w:t>abnormalities, inefficient</w:t>
      </w:r>
      <w:r w:rsidR="00982E1F">
        <w:rPr>
          <w:rFonts w:ascii="Times New Roman" w:eastAsia="Times New Roman" w:hAnsi="Times New Roman" w:cs="Times New Roman"/>
        </w:rPr>
        <w:t xml:space="preserve"> f</w:t>
      </w:r>
      <w:r w:rsidR="00C86C9C">
        <w:rPr>
          <w:rFonts w:ascii="Times New Roman" w:eastAsia="Times New Roman" w:hAnsi="Times New Roman" w:cs="Times New Roman"/>
        </w:rPr>
        <w:t>oraging</w:t>
      </w:r>
      <w:r w:rsidR="00982E1F">
        <w:rPr>
          <w:rFonts w:ascii="Times New Roman" w:eastAsia="Times New Roman" w:hAnsi="Times New Roman" w:cs="Times New Roman"/>
        </w:rPr>
        <w:t>, wing deformities and death (</w:t>
      </w:r>
      <w:r w:rsidR="00D815E5">
        <w:rPr>
          <w:rFonts w:ascii="Times New Roman" w:eastAsia="Times New Roman" w:hAnsi="Times New Roman" w:cs="Times New Roman"/>
        </w:rPr>
        <w:t xml:space="preserve">D. Schroeder and S. Martin, 2012; P. </w:t>
      </w:r>
      <w:proofErr w:type="spellStart"/>
      <w:r w:rsidR="00D815E5">
        <w:rPr>
          <w:rFonts w:ascii="Times New Roman" w:eastAsia="Times New Roman" w:hAnsi="Times New Roman" w:cs="Times New Roman"/>
        </w:rPr>
        <w:t>Graystock</w:t>
      </w:r>
      <w:proofErr w:type="spellEnd"/>
      <w:r w:rsidR="00D815E5">
        <w:rPr>
          <w:rFonts w:ascii="Times New Roman" w:eastAsia="Times New Roman" w:hAnsi="Times New Roman" w:cs="Times New Roman"/>
        </w:rPr>
        <w:t xml:space="preserve"> et al., 2015)</w:t>
      </w:r>
      <w:r w:rsidR="00982E1F">
        <w:rPr>
          <w:rFonts w:ascii="Times New Roman" w:eastAsia="Times New Roman" w:hAnsi="Times New Roman" w:cs="Times New Roman"/>
        </w:rPr>
        <w:t xml:space="preserve">. </w:t>
      </w:r>
    </w:p>
    <w:p w:rsidR="00321CB1" w:rsidRPr="0083564D" w:rsidRDefault="000A24EE" w:rsidP="0083564D">
      <w:pPr>
        <w:ind w:firstLine="720"/>
        <w:rPr>
          <w:rFonts w:ascii="Times New Roman" w:hAnsi="Times New Roman" w:cs="Times New Roman"/>
        </w:rPr>
      </w:pPr>
      <w:del w:id="14" w:author="Alison" w:date="2016-03-31T15:07:00Z">
        <w:r w:rsidDel="005D576C">
          <w:rPr>
            <w:rFonts w:ascii="Times New Roman" w:eastAsia="Times New Roman" w:hAnsi="Times New Roman" w:cs="Times New Roman"/>
          </w:rPr>
          <w:delText xml:space="preserve">While </w:delText>
        </w:r>
      </w:del>
      <w:ins w:id="15" w:author="Alison" w:date="2016-03-31T15:07:00Z">
        <w:r w:rsidR="005D576C">
          <w:rPr>
            <w:rFonts w:ascii="Times New Roman" w:eastAsia="Times New Roman" w:hAnsi="Times New Roman" w:cs="Times New Roman"/>
          </w:rPr>
          <w:t xml:space="preserve">Although </w:t>
        </w:r>
        <w:proofErr w:type="spellStart"/>
        <w:r w:rsidR="005D576C" w:rsidRPr="005D576C">
          <w:rPr>
            <w:rFonts w:ascii="Times New Roman" w:eastAsia="Times New Roman" w:hAnsi="Times New Roman" w:cs="Times New Roman"/>
            <w:i/>
            <w:rPrChange w:id="16" w:author="Alison" w:date="2016-03-31T15:08:00Z">
              <w:rPr>
                <w:rFonts w:ascii="Times New Roman" w:eastAsia="Times New Roman" w:hAnsi="Times New Roman" w:cs="Times New Roman"/>
              </w:rPr>
            </w:rPrChange>
          </w:rPr>
          <w:t>Nosema</w:t>
        </w:r>
        <w:proofErr w:type="spellEnd"/>
        <w:r w:rsidR="005D576C">
          <w:rPr>
            <w:rFonts w:ascii="Times New Roman" w:eastAsia="Times New Roman" w:hAnsi="Times New Roman" w:cs="Times New Roman"/>
          </w:rPr>
          <w:t xml:space="preserve"> and RNA </w:t>
        </w:r>
      </w:ins>
      <w:del w:id="17" w:author="Alison" w:date="2016-03-31T15:07:00Z">
        <w:r w:rsidDel="005D576C">
          <w:rPr>
            <w:rFonts w:ascii="Times New Roman" w:eastAsia="Times New Roman" w:hAnsi="Times New Roman" w:cs="Times New Roman"/>
          </w:rPr>
          <w:delText xml:space="preserve">these </w:delText>
        </w:r>
      </w:del>
      <w:r>
        <w:rPr>
          <w:rFonts w:ascii="Times New Roman" w:eastAsia="Times New Roman" w:hAnsi="Times New Roman" w:cs="Times New Roman"/>
        </w:rPr>
        <w:t xml:space="preserve">pathogens have been </w:t>
      </w:r>
      <w:r w:rsidR="00897CCC">
        <w:rPr>
          <w:rFonts w:ascii="Times New Roman" w:eastAsia="Times New Roman" w:hAnsi="Times New Roman" w:cs="Times New Roman"/>
        </w:rPr>
        <w:t>documented</w:t>
      </w:r>
      <w:r>
        <w:rPr>
          <w:rFonts w:ascii="Times New Roman" w:eastAsia="Times New Roman" w:hAnsi="Times New Roman" w:cs="Times New Roman"/>
        </w:rPr>
        <w:t xml:space="preserve"> in bumblebees, interactions between these pathogens and their host have been </w:t>
      </w:r>
      <w:r w:rsidR="00897CCC">
        <w:rPr>
          <w:rFonts w:ascii="Times New Roman" w:eastAsia="Times New Roman" w:hAnsi="Times New Roman" w:cs="Times New Roman"/>
        </w:rPr>
        <w:t>understudied</w:t>
      </w:r>
      <w:r>
        <w:rPr>
          <w:rFonts w:ascii="Times New Roman" w:eastAsia="Times New Roman" w:hAnsi="Times New Roman" w:cs="Times New Roman"/>
        </w:rPr>
        <w:t xml:space="preserve">. </w:t>
      </w:r>
      <w:ins w:id="18" w:author="Alison" w:date="2016-03-31T15:08:00Z">
        <w:r w:rsidR="005D576C">
          <w:rPr>
            <w:rFonts w:ascii="Times New Roman" w:eastAsia="Times New Roman" w:hAnsi="Times New Roman" w:cs="Times New Roman"/>
          </w:rPr>
          <w:t xml:space="preserve">I will examine </w:t>
        </w:r>
      </w:ins>
      <w:del w:id="19" w:author="Alison" w:date="2016-03-31T15:08:00Z">
        <w:r w:rsidR="00897CCC" w:rsidDel="005D576C">
          <w:rPr>
            <w:rFonts w:ascii="Times New Roman" w:eastAsia="Times New Roman" w:hAnsi="Times New Roman" w:cs="Times New Roman"/>
          </w:rPr>
          <w:delText>We</w:delText>
        </w:r>
        <w:r w:rsidDel="005D576C">
          <w:rPr>
            <w:rFonts w:ascii="Times New Roman" w:eastAsia="Times New Roman" w:hAnsi="Times New Roman" w:cs="Times New Roman"/>
          </w:rPr>
          <w:delText xml:space="preserve"> ask</w:delText>
        </w:r>
      </w:del>
      <w:r>
        <w:rPr>
          <w:rFonts w:ascii="Times New Roman" w:eastAsia="Times New Roman" w:hAnsi="Times New Roman" w:cs="Times New Roman"/>
        </w:rPr>
        <w:t xml:space="preserve"> if</w:t>
      </w:r>
      <w:r w:rsidR="00A45F8E">
        <w:rPr>
          <w:rFonts w:ascii="Times New Roman" w:eastAsia="Times New Roman" w:hAnsi="Times New Roman" w:cs="Times New Roman"/>
        </w:rPr>
        <w:t xml:space="preserve"> the</w:t>
      </w:r>
      <w:r w:rsidR="00C86C9C">
        <w:rPr>
          <w:rFonts w:ascii="Times New Roman" w:eastAsia="Times New Roman" w:hAnsi="Times New Roman" w:cs="Times New Roman"/>
        </w:rPr>
        <w:t xml:space="preserve"> introduction of </w:t>
      </w:r>
      <w:r w:rsidR="00A45F8E">
        <w:rPr>
          <w:rFonts w:ascii="Times New Roman" w:eastAsia="Times New Roman" w:hAnsi="Times New Roman" w:cs="Times New Roman"/>
        </w:rPr>
        <w:t xml:space="preserve">the invasive parasite </w:t>
      </w:r>
      <w:r w:rsidR="00A45F8E" w:rsidRPr="00A45F8E">
        <w:rPr>
          <w:rFonts w:ascii="Times New Roman" w:eastAsia="Times New Roman" w:hAnsi="Times New Roman" w:cs="Times New Roman"/>
          <w:i/>
        </w:rPr>
        <w:t xml:space="preserve">N. </w:t>
      </w:r>
      <w:proofErr w:type="spellStart"/>
      <w:r w:rsidR="00A45F8E" w:rsidRPr="00A45F8E">
        <w:rPr>
          <w:rFonts w:ascii="Times New Roman" w:eastAsia="Times New Roman" w:hAnsi="Times New Roman" w:cs="Times New Roman"/>
          <w:i/>
        </w:rPr>
        <w:t>ceranae</w:t>
      </w:r>
      <w:proofErr w:type="spellEnd"/>
      <w:r w:rsidR="00A45F8E">
        <w:rPr>
          <w:rFonts w:ascii="Times New Roman" w:hAnsi="Times New Roman" w:cs="Times New Roman"/>
          <w:b/>
        </w:rPr>
        <w:t xml:space="preserve"> </w:t>
      </w:r>
      <w:r w:rsidR="00A45F8E" w:rsidRPr="00A45F8E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led to interspecific competition with</w:t>
      </w:r>
      <w:r w:rsidR="00A45F8E">
        <w:rPr>
          <w:rFonts w:ascii="Times New Roman" w:hAnsi="Times New Roman" w:cs="Times New Roman"/>
        </w:rPr>
        <w:t xml:space="preserve"> </w:t>
      </w:r>
      <w:r w:rsidR="00A45F8E" w:rsidRPr="00A45F8E">
        <w:rPr>
          <w:rFonts w:ascii="Times New Roman" w:hAnsi="Times New Roman" w:cs="Times New Roman"/>
          <w:i/>
        </w:rPr>
        <w:t xml:space="preserve">N. </w:t>
      </w:r>
      <w:proofErr w:type="spellStart"/>
      <w:r w:rsidR="00A45F8E" w:rsidRPr="00A45F8E">
        <w:rPr>
          <w:rFonts w:ascii="Times New Roman" w:hAnsi="Times New Roman" w:cs="Times New Roman"/>
          <w:i/>
        </w:rPr>
        <w:t>bombi</w:t>
      </w:r>
      <w:proofErr w:type="spellEnd"/>
      <w:r w:rsidR="00A45F8E">
        <w:rPr>
          <w:rFonts w:ascii="Times New Roman" w:hAnsi="Times New Roman" w:cs="Times New Roman"/>
        </w:rPr>
        <w:t xml:space="preserve">. In addition, </w:t>
      </w:r>
      <w:del w:id="20" w:author="Alison" w:date="2016-03-31T15:08:00Z">
        <w:r w:rsidR="00A45F8E" w:rsidDel="005D576C">
          <w:rPr>
            <w:rFonts w:ascii="Times New Roman" w:hAnsi="Times New Roman" w:cs="Times New Roman"/>
          </w:rPr>
          <w:delText xml:space="preserve">we </w:delText>
        </w:r>
      </w:del>
      <w:ins w:id="21" w:author="Alison" w:date="2016-03-31T15:08:00Z">
        <w:r w:rsidR="005D576C">
          <w:rPr>
            <w:rFonts w:ascii="Times New Roman" w:hAnsi="Times New Roman" w:cs="Times New Roman"/>
          </w:rPr>
          <w:t xml:space="preserve">I will examine </w:t>
        </w:r>
      </w:ins>
      <w:del w:id="22" w:author="Alison" w:date="2016-03-31T15:08:00Z">
        <w:r w:rsidR="00897CCC" w:rsidDel="005D576C">
          <w:rPr>
            <w:rFonts w:ascii="Times New Roman" w:hAnsi="Times New Roman" w:cs="Times New Roman"/>
          </w:rPr>
          <w:delText>ask whether</w:delText>
        </w:r>
      </w:del>
      <w:ins w:id="23" w:author="Alison" w:date="2016-03-31T15:08:00Z">
        <w:r w:rsidR="005D576C">
          <w:rPr>
            <w:rFonts w:ascii="Times New Roman" w:hAnsi="Times New Roman" w:cs="Times New Roman"/>
          </w:rPr>
          <w:t>if</w:t>
        </w:r>
      </w:ins>
      <w:r w:rsidR="00A45F8E">
        <w:rPr>
          <w:rFonts w:ascii="Times New Roman" w:hAnsi="Times New Roman" w:cs="Times New Roman"/>
        </w:rPr>
        <w:t xml:space="preserve"> coinfection between </w:t>
      </w:r>
      <w:proofErr w:type="spellStart"/>
      <w:r w:rsidR="00F24C24" w:rsidRPr="00F24C24">
        <w:rPr>
          <w:rFonts w:ascii="Times New Roman" w:hAnsi="Times New Roman" w:cs="Times New Roman"/>
          <w:i/>
        </w:rPr>
        <w:t>Nosema</w:t>
      </w:r>
      <w:proofErr w:type="spellEnd"/>
      <w:r w:rsidR="00F24C24" w:rsidRPr="00F24C24">
        <w:rPr>
          <w:rFonts w:ascii="Times New Roman" w:hAnsi="Times New Roman" w:cs="Times New Roman"/>
          <w:i/>
        </w:rPr>
        <w:t xml:space="preserve"> </w:t>
      </w:r>
      <w:r w:rsidR="00F24C24">
        <w:rPr>
          <w:rFonts w:ascii="Times New Roman" w:hAnsi="Times New Roman" w:cs="Times New Roman"/>
          <w:i/>
        </w:rPr>
        <w:t xml:space="preserve">spp. </w:t>
      </w:r>
      <w:r>
        <w:rPr>
          <w:rFonts w:ascii="Times New Roman" w:hAnsi="Times New Roman" w:cs="Times New Roman"/>
        </w:rPr>
        <w:t>and RNA viruses (</w:t>
      </w:r>
      <w:r w:rsidR="00BC1052">
        <w:rPr>
          <w:rFonts w:ascii="Times New Roman" w:hAnsi="Times New Roman" w:cs="Times New Roman"/>
        </w:rPr>
        <w:t>DWV and BQCV</w:t>
      </w:r>
      <w:r>
        <w:rPr>
          <w:rFonts w:ascii="Times New Roman" w:hAnsi="Times New Roman" w:cs="Times New Roman"/>
        </w:rPr>
        <w:t>)</w:t>
      </w:r>
      <w:r w:rsidR="007F52BB">
        <w:rPr>
          <w:rFonts w:ascii="Times New Roman" w:hAnsi="Times New Roman" w:cs="Times New Roman"/>
        </w:rPr>
        <w:t xml:space="preserve"> </w:t>
      </w:r>
      <w:del w:id="24" w:author="Alison" w:date="2016-03-31T15:09:00Z">
        <w:r w:rsidR="00897CCC" w:rsidDel="005D576C">
          <w:rPr>
            <w:rFonts w:ascii="Times New Roman" w:hAnsi="Times New Roman" w:cs="Times New Roman"/>
          </w:rPr>
          <w:delText>can lead</w:delText>
        </w:r>
      </w:del>
      <w:ins w:id="25" w:author="Alison" w:date="2016-03-31T15:09:00Z">
        <w:r w:rsidR="005D576C">
          <w:rPr>
            <w:rFonts w:ascii="Times New Roman" w:hAnsi="Times New Roman" w:cs="Times New Roman"/>
          </w:rPr>
          <w:t>leads</w:t>
        </w:r>
      </w:ins>
      <w:r w:rsidR="00897CCC">
        <w:rPr>
          <w:rFonts w:ascii="Times New Roman" w:hAnsi="Times New Roman" w:cs="Times New Roman"/>
        </w:rPr>
        <w:t xml:space="preserve"> to synergistic </w:t>
      </w:r>
      <w:del w:id="26" w:author="Alison" w:date="2016-03-31T15:09:00Z">
        <w:r w:rsidR="00897CCC" w:rsidDel="005D576C">
          <w:rPr>
            <w:rFonts w:ascii="Times New Roman" w:hAnsi="Times New Roman" w:cs="Times New Roman"/>
          </w:rPr>
          <w:delText xml:space="preserve">affects </w:delText>
        </w:r>
      </w:del>
      <w:ins w:id="27" w:author="Alison" w:date="2016-03-31T15:09:00Z">
        <w:r w:rsidR="005D576C">
          <w:rPr>
            <w:rFonts w:ascii="Times New Roman" w:hAnsi="Times New Roman" w:cs="Times New Roman"/>
          </w:rPr>
          <w:t>e</w:t>
        </w:r>
        <w:r w:rsidR="005D576C">
          <w:rPr>
            <w:rFonts w:ascii="Times New Roman" w:hAnsi="Times New Roman" w:cs="Times New Roman"/>
          </w:rPr>
          <w:t xml:space="preserve">ffects </w:t>
        </w:r>
      </w:ins>
      <w:del w:id="28" w:author="Alison" w:date="2016-03-31T15:09:00Z">
        <w:r w:rsidR="00897CCC" w:rsidDel="005D576C">
          <w:rPr>
            <w:rFonts w:ascii="Times New Roman" w:hAnsi="Times New Roman" w:cs="Times New Roman"/>
          </w:rPr>
          <w:delText>in</w:delText>
        </w:r>
        <w:r w:rsidR="007F52BB" w:rsidDel="005D576C">
          <w:rPr>
            <w:rFonts w:ascii="Times New Roman" w:hAnsi="Times New Roman" w:cs="Times New Roman"/>
          </w:rPr>
          <w:delText xml:space="preserve"> the host and how this interaction relates to </w:delText>
        </w:r>
      </w:del>
      <w:ins w:id="29" w:author="Alison" w:date="2016-03-31T15:09:00Z">
        <w:r w:rsidR="005D576C">
          <w:rPr>
            <w:rFonts w:ascii="Times New Roman" w:hAnsi="Times New Roman" w:cs="Times New Roman"/>
          </w:rPr>
          <w:t xml:space="preserve">that further compromise </w:t>
        </w:r>
      </w:ins>
      <w:r w:rsidR="007F52BB">
        <w:rPr>
          <w:rFonts w:ascii="Times New Roman" w:hAnsi="Times New Roman" w:cs="Times New Roman"/>
        </w:rPr>
        <w:t xml:space="preserve">bee health. </w:t>
      </w:r>
      <w:r w:rsidR="007F52BB">
        <w:rPr>
          <w:rFonts w:ascii="Times New Roman" w:hAnsi="Times New Roman" w:cs="Times New Roman"/>
          <w:b/>
        </w:rPr>
        <w:t>(I</w:t>
      </w:r>
      <w:r w:rsidR="007F52BB" w:rsidRPr="007F52BB">
        <w:rPr>
          <w:rFonts w:ascii="Times New Roman" w:hAnsi="Times New Roman" w:cs="Times New Roman"/>
          <w:b/>
        </w:rPr>
        <w:t>)</w:t>
      </w:r>
      <w:r w:rsidR="007F52BB">
        <w:rPr>
          <w:rFonts w:ascii="Times New Roman" w:hAnsi="Times New Roman" w:cs="Times New Roman"/>
          <w:b/>
        </w:rPr>
        <w:t xml:space="preserve"> </w:t>
      </w:r>
      <w:del w:id="30" w:author="Alison" w:date="2016-03-31T15:10:00Z">
        <w:r w:rsidR="007F52BB" w:rsidDel="005D576C">
          <w:rPr>
            <w:rFonts w:ascii="Times New Roman" w:hAnsi="Times New Roman" w:cs="Times New Roman"/>
          </w:rPr>
          <w:delText xml:space="preserve">We </w:delText>
        </w:r>
      </w:del>
      <w:ins w:id="31" w:author="Alison" w:date="2016-03-31T15:10:00Z">
        <w:r w:rsidR="005D576C">
          <w:rPr>
            <w:rFonts w:ascii="Times New Roman" w:hAnsi="Times New Roman" w:cs="Times New Roman"/>
          </w:rPr>
          <w:t>I</w:t>
        </w:r>
        <w:r w:rsidR="005D576C">
          <w:rPr>
            <w:rFonts w:ascii="Times New Roman" w:hAnsi="Times New Roman" w:cs="Times New Roman"/>
          </w:rPr>
          <w:t xml:space="preserve"> </w:t>
        </w:r>
      </w:ins>
      <w:r w:rsidR="007F52BB">
        <w:rPr>
          <w:rFonts w:ascii="Times New Roman" w:hAnsi="Times New Roman" w:cs="Times New Roman"/>
        </w:rPr>
        <w:t xml:space="preserve">predict that </w:t>
      </w:r>
      <w:r w:rsidR="007F52BB" w:rsidRPr="007F52BB">
        <w:rPr>
          <w:rFonts w:ascii="Times New Roman" w:hAnsi="Times New Roman" w:cs="Times New Roman"/>
          <w:i/>
        </w:rPr>
        <w:t xml:space="preserve">N. </w:t>
      </w:r>
      <w:proofErr w:type="spellStart"/>
      <w:r w:rsidR="007F52BB" w:rsidRPr="007F52BB">
        <w:rPr>
          <w:rFonts w:ascii="Times New Roman" w:hAnsi="Times New Roman" w:cs="Times New Roman"/>
          <w:i/>
        </w:rPr>
        <w:t>ceranae</w:t>
      </w:r>
      <w:proofErr w:type="spellEnd"/>
      <w:r w:rsidR="007F52BB">
        <w:rPr>
          <w:rFonts w:ascii="Times New Roman" w:hAnsi="Times New Roman" w:cs="Times New Roman"/>
        </w:rPr>
        <w:t xml:space="preserve"> will </w:t>
      </w:r>
      <w:proofErr w:type="gramStart"/>
      <w:r w:rsidR="007F52BB">
        <w:rPr>
          <w:rFonts w:ascii="Times New Roman" w:hAnsi="Times New Roman" w:cs="Times New Roman"/>
        </w:rPr>
        <w:t>outcompete</w:t>
      </w:r>
      <w:proofErr w:type="gramEnd"/>
      <w:r w:rsidR="007F52BB">
        <w:rPr>
          <w:rFonts w:ascii="Times New Roman" w:hAnsi="Times New Roman" w:cs="Times New Roman"/>
        </w:rPr>
        <w:t xml:space="preserve"> </w:t>
      </w:r>
      <w:r w:rsidR="007F52BB" w:rsidRPr="007F52BB">
        <w:rPr>
          <w:rFonts w:ascii="Times New Roman" w:hAnsi="Times New Roman" w:cs="Times New Roman"/>
          <w:i/>
        </w:rPr>
        <w:t xml:space="preserve">N. </w:t>
      </w:r>
      <w:proofErr w:type="spellStart"/>
      <w:r w:rsidR="007F52BB" w:rsidRPr="007F52BB">
        <w:rPr>
          <w:rFonts w:ascii="Times New Roman" w:hAnsi="Times New Roman" w:cs="Times New Roman"/>
          <w:i/>
        </w:rPr>
        <w:t>bombi</w:t>
      </w:r>
      <w:proofErr w:type="spellEnd"/>
      <w:r w:rsidR="00897CCC">
        <w:rPr>
          <w:rFonts w:ascii="Times New Roman" w:hAnsi="Times New Roman" w:cs="Times New Roman"/>
        </w:rPr>
        <w:t xml:space="preserve"> </w:t>
      </w:r>
      <w:del w:id="32" w:author="Alison" w:date="2016-03-31T15:10:00Z">
        <w:r w:rsidR="00897CCC" w:rsidDel="005D576C">
          <w:rPr>
            <w:rFonts w:ascii="Times New Roman" w:hAnsi="Times New Roman" w:cs="Times New Roman"/>
          </w:rPr>
          <w:delText>in the</w:delText>
        </w:r>
        <w:r w:rsidR="007F52BB" w:rsidDel="005D576C">
          <w:rPr>
            <w:rFonts w:ascii="Times New Roman" w:hAnsi="Times New Roman" w:cs="Times New Roman"/>
          </w:rPr>
          <w:delText xml:space="preserve"> situation where</w:delText>
        </w:r>
      </w:del>
      <w:ins w:id="33" w:author="Alison" w:date="2016-03-31T15:10:00Z">
        <w:r w:rsidR="005D576C">
          <w:rPr>
            <w:rFonts w:ascii="Times New Roman" w:hAnsi="Times New Roman" w:cs="Times New Roman"/>
          </w:rPr>
          <w:t>when</w:t>
        </w:r>
      </w:ins>
      <w:r w:rsidR="007F52BB">
        <w:rPr>
          <w:rFonts w:ascii="Times New Roman" w:hAnsi="Times New Roman" w:cs="Times New Roman"/>
        </w:rPr>
        <w:t xml:space="preserve"> both parasites </w:t>
      </w:r>
      <w:proofErr w:type="spellStart"/>
      <w:r w:rsidR="00897CCC">
        <w:rPr>
          <w:rFonts w:ascii="Times New Roman" w:hAnsi="Times New Roman" w:cs="Times New Roman"/>
        </w:rPr>
        <w:t>coinfect</w:t>
      </w:r>
      <w:proofErr w:type="spellEnd"/>
      <w:r w:rsidR="00897CCC">
        <w:rPr>
          <w:rFonts w:ascii="Times New Roman" w:hAnsi="Times New Roman" w:cs="Times New Roman"/>
        </w:rPr>
        <w:t xml:space="preserve"> the</w:t>
      </w:r>
      <w:r w:rsidR="007F52BB">
        <w:rPr>
          <w:rFonts w:ascii="Times New Roman" w:hAnsi="Times New Roman" w:cs="Times New Roman"/>
        </w:rPr>
        <w:t xml:space="preserve"> host. </w:t>
      </w:r>
      <w:r w:rsidR="007F52BB" w:rsidRPr="007F52BB">
        <w:rPr>
          <w:rFonts w:ascii="Times New Roman" w:hAnsi="Times New Roman" w:cs="Times New Roman"/>
          <w:b/>
        </w:rPr>
        <w:t>(</w:t>
      </w:r>
      <w:r w:rsidR="007F52BB">
        <w:rPr>
          <w:rFonts w:ascii="Times New Roman" w:hAnsi="Times New Roman" w:cs="Times New Roman"/>
          <w:b/>
        </w:rPr>
        <w:t>II</w:t>
      </w:r>
      <w:r w:rsidR="007F52BB" w:rsidRPr="007F52BB">
        <w:rPr>
          <w:rFonts w:ascii="Times New Roman" w:hAnsi="Times New Roman" w:cs="Times New Roman"/>
          <w:b/>
        </w:rPr>
        <w:t>)</w:t>
      </w:r>
      <w:r w:rsidR="007F52BB">
        <w:rPr>
          <w:rFonts w:ascii="Times New Roman" w:hAnsi="Times New Roman" w:cs="Times New Roman"/>
          <w:b/>
        </w:rPr>
        <w:t xml:space="preserve"> </w:t>
      </w:r>
      <w:del w:id="34" w:author="Alison" w:date="2016-03-31T15:10:00Z">
        <w:r w:rsidR="007F52BB" w:rsidDel="005D576C">
          <w:rPr>
            <w:rFonts w:ascii="Times New Roman" w:hAnsi="Times New Roman" w:cs="Times New Roman"/>
          </w:rPr>
          <w:delText xml:space="preserve">We </w:delText>
        </w:r>
      </w:del>
      <w:ins w:id="35" w:author="Alison" w:date="2016-03-31T15:10:00Z">
        <w:r w:rsidR="005D576C">
          <w:rPr>
            <w:rFonts w:ascii="Times New Roman" w:hAnsi="Times New Roman" w:cs="Times New Roman"/>
          </w:rPr>
          <w:t>I</w:t>
        </w:r>
        <w:r w:rsidR="005D576C">
          <w:rPr>
            <w:rFonts w:ascii="Times New Roman" w:hAnsi="Times New Roman" w:cs="Times New Roman"/>
          </w:rPr>
          <w:t xml:space="preserve"> </w:t>
        </w:r>
      </w:ins>
      <w:r w:rsidR="007F52BB">
        <w:rPr>
          <w:rFonts w:ascii="Times New Roman" w:hAnsi="Times New Roman" w:cs="Times New Roman"/>
        </w:rPr>
        <w:t xml:space="preserve">also predict that the presence of </w:t>
      </w:r>
      <w:proofErr w:type="spellStart"/>
      <w:r w:rsidR="007F52BB" w:rsidRPr="007F52BB">
        <w:rPr>
          <w:rFonts w:ascii="Times New Roman" w:hAnsi="Times New Roman" w:cs="Times New Roman"/>
          <w:i/>
        </w:rPr>
        <w:t>Nosema</w:t>
      </w:r>
      <w:proofErr w:type="spellEnd"/>
      <w:r w:rsidR="007F52BB" w:rsidRPr="007F52BB">
        <w:rPr>
          <w:rFonts w:ascii="Times New Roman" w:hAnsi="Times New Roman" w:cs="Times New Roman"/>
          <w:i/>
        </w:rPr>
        <w:t xml:space="preserve"> spp.</w:t>
      </w:r>
      <w:r w:rsidR="007F52BB">
        <w:rPr>
          <w:rFonts w:ascii="Times New Roman" w:hAnsi="Times New Roman" w:cs="Times New Roman"/>
          <w:i/>
        </w:rPr>
        <w:t xml:space="preserve"> </w:t>
      </w:r>
      <w:r w:rsidR="007F52BB">
        <w:rPr>
          <w:rFonts w:ascii="Times New Roman" w:hAnsi="Times New Roman" w:cs="Times New Roman"/>
        </w:rPr>
        <w:t>will depress the</w:t>
      </w:r>
      <w:ins w:id="36" w:author="Alison" w:date="2016-03-31T15:11:00Z">
        <w:r w:rsidR="005D576C">
          <w:rPr>
            <w:rFonts w:ascii="Times New Roman" w:hAnsi="Times New Roman" w:cs="Times New Roman"/>
          </w:rPr>
          <w:t xml:space="preserve"> bees'</w:t>
        </w:r>
      </w:ins>
      <w:r w:rsidR="007F52BB">
        <w:rPr>
          <w:rFonts w:ascii="Times New Roman" w:hAnsi="Times New Roman" w:cs="Times New Roman"/>
        </w:rPr>
        <w:t xml:space="preserve"> immune system</w:t>
      </w:r>
      <w:ins w:id="37" w:author="Alison" w:date="2016-03-31T15:11:00Z">
        <w:r w:rsidR="005D576C">
          <w:rPr>
            <w:rFonts w:ascii="Times New Roman" w:hAnsi="Times New Roman" w:cs="Times New Roman"/>
          </w:rPr>
          <w:t xml:space="preserve">, resulting in </w:t>
        </w:r>
      </w:ins>
      <w:del w:id="38" w:author="Alison" w:date="2016-03-31T15:11:00Z">
        <w:r w:rsidR="007F52BB" w:rsidDel="005D576C">
          <w:rPr>
            <w:rFonts w:ascii="Times New Roman" w:hAnsi="Times New Roman" w:cs="Times New Roman"/>
          </w:rPr>
          <w:delText xml:space="preserve"> of the host</w:delText>
        </w:r>
        <w:r w:rsidR="00897CCC" w:rsidDel="005D576C">
          <w:rPr>
            <w:rFonts w:ascii="Times New Roman" w:hAnsi="Times New Roman" w:cs="Times New Roman"/>
          </w:rPr>
          <w:delText xml:space="preserve"> bee</w:delText>
        </w:r>
        <w:r w:rsidR="007F52BB" w:rsidDel="005D576C">
          <w:rPr>
            <w:rFonts w:ascii="Times New Roman" w:hAnsi="Times New Roman" w:cs="Times New Roman"/>
          </w:rPr>
          <w:delText xml:space="preserve"> increasing the</w:delText>
        </w:r>
        <w:r w:rsidR="00F00982" w:rsidDel="005D576C">
          <w:rPr>
            <w:rFonts w:ascii="Times New Roman" w:hAnsi="Times New Roman" w:cs="Times New Roman"/>
          </w:rPr>
          <w:delText xml:space="preserve"> both the</w:delText>
        </w:r>
        <w:r w:rsidR="00897CCC" w:rsidDel="005D576C">
          <w:rPr>
            <w:rFonts w:ascii="Times New Roman" w:hAnsi="Times New Roman" w:cs="Times New Roman"/>
          </w:rPr>
          <w:delText xml:space="preserve"> risk and </w:delText>
        </w:r>
      </w:del>
      <w:r w:rsidR="00897CCC">
        <w:rPr>
          <w:rFonts w:ascii="Times New Roman" w:hAnsi="Times New Roman" w:cs="Times New Roman"/>
        </w:rPr>
        <w:t>level</w:t>
      </w:r>
      <w:ins w:id="39" w:author="Alison" w:date="2016-03-31T15:11:00Z">
        <w:r w:rsidR="005D576C">
          <w:rPr>
            <w:rFonts w:ascii="Times New Roman" w:hAnsi="Times New Roman" w:cs="Times New Roman"/>
          </w:rPr>
          <w:t>s</w:t>
        </w:r>
      </w:ins>
      <w:r w:rsidR="00897CCC">
        <w:rPr>
          <w:rFonts w:ascii="Times New Roman" w:hAnsi="Times New Roman" w:cs="Times New Roman"/>
        </w:rPr>
        <w:t xml:space="preserve"> of</w:t>
      </w:r>
      <w:r w:rsidR="007F52BB">
        <w:rPr>
          <w:rFonts w:ascii="Times New Roman" w:hAnsi="Times New Roman" w:cs="Times New Roman"/>
        </w:rPr>
        <w:t xml:space="preserve"> </w:t>
      </w:r>
      <w:r w:rsidR="00897CCC">
        <w:rPr>
          <w:rFonts w:ascii="Times New Roman" w:hAnsi="Times New Roman" w:cs="Times New Roman"/>
        </w:rPr>
        <w:t>viral infection</w:t>
      </w:r>
      <w:ins w:id="40" w:author="Alison" w:date="2016-03-31T15:11:00Z">
        <w:r w:rsidR="005D576C">
          <w:rPr>
            <w:rFonts w:ascii="Times New Roman" w:hAnsi="Times New Roman" w:cs="Times New Roman"/>
          </w:rPr>
          <w:t xml:space="preserve"> than when </w:t>
        </w:r>
        <w:proofErr w:type="spellStart"/>
        <w:r w:rsidR="005D576C" w:rsidRPr="005D576C">
          <w:rPr>
            <w:rFonts w:ascii="Times New Roman" w:hAnsi="Times New Roman" w:cs="Times New Roman"/>
            <w:i/>
            <w:rPrChange w:id="41" w:author="Alison" w:date="2016-03-31T15:11:00Z">
              <w:rPr>
                <w:rFonts w:ascii="Times New Roman" w:hAnsi="Times New Roman" w:cs="Times New Roman"/>
              </w:rPr>
            </w:rPrChange>
          </w:rPr>
          <w:t>Nosema</w:t>
        </w:r>
        <w:proofErr w:type="spellEnd"/>
        <w:r w:rsidR="005D576C">
          <w:rPr>
            <w:rFonts w:ascii="Times New Roman" w:hAnsi="Times New Roman" w:cs="Times New Roman"/>
          </w:rPr>
          <w:t xml:space="preserve"> is not present</w:t>
        </w:r>
      </w:ins>
      <w:r w:rsidR="007F52BB">
        <w:rPr>
          <w:rFonts w:ascii="Times New Roman" w:hAnsi="Times New Roman" w:cs="Times New Roman"/>
        </w:rPr>
        <w:t xml:space="preserve">. </w:t>
      </w:r>
    </w:p>
    <w:p w:rsidR="00321CB1" w:rsidRPr="001B04DC" w:rsidRDefault="00321CB1" w:rsidP="00802CA4">
      <w:pPr>
        <w:rPr>
          <w:rFonts w:ascii="Times New Roman" w:hAnsi="Times New Roman" w:cs="Times New Roman"/>
          <w:b/>
        </w:rPr>
      </w:pPr>
    </w:p>
    <w:p w:rsidR="00BD763C" w:rsidRPr="001B04DC" w:rsidRDefault="00EC504C" w:rsidP="005F37AF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b/>
        </w:rPr>
        <w:t>METHODS</w:t>
      </w:r>
      <w:r w:rsidR="00F702C3" w:rsidRPr="001B04DC">
        <w:rPr>
          <w:rFonts w:ascii="Times New Roman" w:hAnsi="Times New Roman" w:cs="Times New Roman"/>
          <w:b/>
        </w:rPr>
        <w:t>:</w:t>
      </w:r>
    </w:p>
    <w:p w:rsidR="005F37AF" w:rsidRPr="001B04DC" w:rsidRDefault="00F702C3" w:rsidP="005F37AF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b/>
        </w:rPr>
        <w:tab/>
      </w:r>
    </w:p>
    <w:p w:rsidR="00F963E7" w:rsidRPr="001B04DC" w:rsidRDefault="00F702C3" w:rsidP="00802CA4">
      <w:pPr>
        <w:rPr>
          <w:rFonts w:ascii="Times New Roman" w:hAnsi="Times New Roman" w:cs="Times New Roman"/>
          <w:b/>
          <w:i/>
        </w:rPr>
      </w:pPr>
      <w:r w:rsidRPr="001B04DC">
        <w:rPr>
          <w:rFonts w:ascii="Times New Roman" w:hAnsi="Times New Roman" w:cs="Times New Roman"/>
          <w:b/>
          <w:i/>
        </w:rPr>
        <w:t xml:space="preserve">What has been </w:t>
      </w:r>
      <w:r w:rsidR="00244886">
        <w:rPr>
          <w:rFonts w:ascii="Times New Roman" w:hAnsi="Times New Roman" w:cs="Times New Roman"/>
          <w:b/>
          <w:i/>
        </w:rPr>
        <w:t>done:</w:t>
      </w:r>
      <w:r w:rsidR="00244886">
        <w:rPr>
          <w:rFonts w:ascii="Times New Roman" w:hAnsi="Times New Roman" w:cs="Times New Roman"/>
          <w:b/>
          <w:i/>
        </w:rPr>
        <w:tab/>
        <w:t xml:space="preserve"> </w:t>
      </w:r>
      <w:del w:id="42" w:author="Alison" w:date="2016-03-31T15:11:00Z">
        <w:r w:rsidR="00244886" w:rsidDel="005D576C">
          <w:rPr>
            <w:rFonts w:ascii="Times New Roman" w:hAnsi="Times New Roman" w:cs="Times New Roman"/>
            <w:b/>
            <w:i/>
          </w:rPr>
          <w:delText xml:space="preserve">          </w:delText>
        </w:r>
      </w:del>
      <w:r w:rsidR="005F37AF" w:rsidRPr="001B04DC">
        <w:rPr>
          <w:rFonts w:ascii="Times New Roman" w:hAnsi="Times New Roman" w:cs="Times New Roman"/>
        </w:rPr>
        <w:t xml:space="preserve">In 2014, 357 </w:t>
      </w:r>
      <w:proofErr w:type="spellStart"/>
      <w:r w:rsidR="005F37AF" w:rsidRPr="001B04DC">
        <w:rPr>
          <w:rFonts w:ascii="Times New Roman" w:hAnsi="Times New Roman" w:cs="Times New Roman"/>
          <w:i/>
        </w:rPr>
        <w:t>Bombus</w:t>
      </w:r>
      <w:proofErr w:type="spellEnd"/>
      <w:r w:rsidR="005F37AF" w:rsidRPr="001B04DC">
        <w:rPr>
          <w:rFonts w:ascii="Times New Roman" w:hAnsi="Times New Roman" w:cs="Times New Roman"/>
          <w:i/>
        </w:rPr>
        <w:t xml:space="preserve"> </w:t>
      </w:r>
      <w:r w:rsidR="005F37AF" w:rsidRPr="001B04DC">
        <w:rPr>
          <w:rFonts w:ascii="Times New Roman" w:hAnsi="Times New Roman" w:cs="Times New Roman"/>
        </w:rPr>
        <w:t xml:space="preserve">specimens were collected haphazardly from 13 different sites in Northern Vermont. 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The bees netted while foraging on flowers without regard </w:t>
      </w:r>
      <w:del w:id="43" w:author="Alison" w:date="2016-03-31T15:12:00Z">
        <w:r w:rsidR="005F37AF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 xml:space="preserve">for </w:delText>
        </w:r>
      </w:del>
      <w:ins w:id="44" w:author="Alison" w:date="2016-03-31T15:12:00Z">
        <w:r w:rsidR="005D576C">
          <w:rPr>
            <w:rFonts w:ascii="Times New Roman" w:hAnsi="Times New Roman" w:cs="Times New Roman"/>
            <w:color w:val="272629"/>
            <w:spacing w:val="-1"/>
            <w:position w:val="2"/>
          </w:rPr>
          <w:t xml:space="preserve">to </w:t>
        </w:r>
      </w:ins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>species</w:t>
      </w:r>
      <w:ins w:id="45" w:author="Alison" w:date="2016-03-31T15:12:00Z">
        <w:r w:rsidR="005D576C">
          <w:rPr>
            <w:rFonts w:ascii="Times New Roman" w:hAnsi="Times New Roman" w:cs="Times New Roman"/>
            <w:color w:val="272629"/>
            <w:spacing w:val="-1"/>
            <w:position w:val="2"/>
          </w:rPr>
          <w:t>.</w:t>
        </w:r>
      </w:ins>
      <w:del w:id="46" w:author="Alison" w:date="2016-03-31T15:12:00Z">
        <w:r w:rsidR="005F37AF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 xml:space="preserve"> or caste</w:delText>
        </w:r>
      </w:del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>. The bees were put on dry ice in the field and were transferred to a -80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  <w:vertAlign w:val="superscript"/>
        </w:rPr>
        <w:t>o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C freezer within 12 hours of being captured. </w:t>
      </w:r>
      <w:r w:rsidR="00BC1052">
        <w:rPr>
          <w:rFonts w:ascii="Times New Roman" w:hAnsi="Times New Roman" w:cs="Times New Roman"/>
          <w:color w:val="272629"/>
          <w:spacing w:val="-1"/>
          <w:position w:val="2"/>
        </w:rPr>
        <w:t>In 2015-2016, s</w:t>
      </w:r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pecimens </w:t>
      </w:r>
      <w:commentRangeStart w:id="47"/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were assayed for </w:t>
      </w:r>
      <w:proofErr w:type="spellStart"/>
      <w:r w:rsidR="00607F48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Nosema</w:t>
      </w:r>
      <w:proofErr w:type="spellEnd"/>
      <w:r w:rsidR="00607F48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 xml:space="preserve"> spp. </w:t>
      </w:r>
      <w:r w:rsidR="00476445" w:rsidRPr="001B04DC">
        <w:rPr>
          <w:rFonts w:ascii="Times New Roman" w:hAnsi="Times New Roman" w:cs="Times New Roman"/>
          <w:color w:val="272629"/>
          <w:spacing w:val="-1"/>
          <w:position w:val="2"/>
        </w:rPr>
        <w:t>(</w:t>
      </w:r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 xml:space="preserve">both N. </w:t>
      </w:r>
      <w:proofErr w:type="spellStart"/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ceranae</w:t>
      </w:r>
      <w:proofErr w:type="spellEnd"/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 xml:space="preserve"> and N. </w:t>
      </w:r>
      <w:proofErr w:type="spellStart"/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bombi</w:t>
      </w:r>
      <w:proofErr w:type="spellEnd"/>
      <w:r w:rsidR="00476445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) </w:t>
      </w:r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by </w:t>
      </w:r>
      <w:del w:id="48" w:author="Alison" w:date="2016-03-31T15:12:00Z">
        <w:r w:rsidR="00A86216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>dissecting out each bee’s ventriculus</w:delText>
        </w:r>
        <w:r w:rsidR="00607F48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 xml:space="preserve"> </w:delText>
        </w:r>
      </w:del>
      <w:ins w:id="49" w:author="Alison" w:date="2016-03-31T15:12:00Z">
        <w:r w:rsidR="005D576C">
          <w:rPr>
            <w:rFonts w:ascii="Times New Roman" w:hAnsi="Times New Roman" w:cs="Times New Roman"/>
            <w:color w:val="272629"/>
            <w:spacing w:val="-1"/>
            <w:position w:val="2"/>
          </w:rPr>
          <w:t xml:space="preserve">dissection. </w:t>
        </w:r>
      </w:ins>
      <w:del w:id="50" w:author="Alison" w:date="2016-03-31T15:12:00Z">
        <w:r w:rsidR="00607F48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>and homogeni</w:delText>
        </w:r>
      </w:del>
      <w:del w:id="51" w:author="Alison" w:date="2016-03-31T15:13:00Z">
        <w:r w:rsidR="00607F48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>zing</w:delText>
        </w:r>
        <w:r w:rsidR="00A86216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 xml:space="preserve"> it</w:delText>
        </w:r>
        <w:r w:rsidR="00E83E62" w:rsidRPr="001B04DC" w:rsidDel="005D576C">
          <w:rPr>
            <w:rFonts w:ascii="Times New Roman" w:hAnsi="Times New Roman" w:cs="Times New Roman"/>
            <w:color w:val="272629"/>
            <w:spacing w:val="-1"/>
            <w:position w:val="2"/>
          </w:rPr>
          <w:delText xml:space="preserve"> in 500uL of GITC buffer</w:delText>
        </w:r>
      </w:del>
      <w:r w:rsidR="00E83E62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. </w:t>
      </w:r>
      <w:proofErr w:type="spellStart"/>
      <w:r w:rsidR="00E83E62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Nosema</w:t>
      </w:r>
      <w:proofErr w:type="spellEnd"/>
      <w:r w:rsidR="00E83E62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c</w:t>
      </w:r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ounts were made for each bee </w:t>
      </w:r>
      <w:r w:rsidR="00C61F17" w:rsidRPr="001B04DC">
        <w:rPr>
          <w:rFonts w:ascii="Times New Roman" w:hAnsi="Times New Roman" w:cs="Times New Roman"/>
          <w:color w:val="272629"/>
          <w:spacing w:val="-1"/>
          <w:position w:val="2"/>
        </w:rPr>
        <w:t>using</w:t>
      </w:r>
      <w:r w:rsidR="00E83E62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a hemocytometer.</w:t>
      </w:r>
      <w:r w:rsidR="00A533E1">
        <w:rPr>
          <w:rFonts w:ascii="Times New Roman" w:hAnsi="Times New Roman" w:cs="Times New Roman"/>
          <w:color w:val="272629"/>
          <w:spacing w:val="-1"/>
          <w:position w:val="2"/>
        </w:rPr>
        <w:t xml:space="preserve"> </w:t>
      </w:r>
      <w:del w:id="52" w:author="Alison" w:date="2016-03-31T15:13:00Z">
        <w:r w:rsidR="006C0B0B" w:rsidDel="00B43209">
          <w:rPr>
            <w:rFonts w:ascii="Times New Roman" w:hAnsi="Times New Roman" w:cs="Times New Roman"/>
            <w:color w:val="272629"/>
            <w:spacing w:val="-1"/>
            <w:position w:val="2"/>
          </w:rPr>
          <w:delText xml:space="preserve">Primers for </w:delText>
        </w:r>
        <w:r w:rsidR="006C0B0B" w:rsidRPr="00A533E1" w:rsidDel="00B43209">
          <w:rPr>
            <w:rFonts w:ascii="Times New Roman" w:hAnsi="Times New Roman" w:cs="Times New Roman"/>
            <w:i/>
            <w:color w:val="272629"/>
            <w:spacing w:val="-1"/>
            <w:position w:val="2"/>
          </w:rPr>
          <w:delText>N. bombi</w:delText>
        </w:r>
        <w:r w:rsidR="006C0B0B" w:rsidRPr="006C0B0B" w:rsidDel="00B43209">
          <w:rPr>
            <w:rFonts w:ascii="Times New Roman" w:hAnsi="Times New Roman" w:cs="Times New Roman"/>
            <w:color w:val="272629"/>
            <w:spacing w:val="-1"/>
            <w:position w:val="2"/>
          </w:rPr>
          <w:delText>,</w:delText>
        </w:r>
        <w:r w:rsidR="006C0B0B" w:rsidDel="00B43209">
          <w:rPr>
            <w:rFonts w:ascii="Times New Roman" w:hAnsi="Times New Roman" w:cs="Times New Roman"/>
            <w:i/>
            <w:color w:val="272629"/>
            <w:spacing w:val="-1"/>
            <w:position w:val="2"/>
          </w:rPr>
          <w:delText xml:space="preserve"> </w:delText>
        </w:r>
        <w:r w:rsidR="006C0B0B" w:rsidRPr="00A533E1" w:rsidDel="00B43209">
          <w:rPr>
            <w:rFonts w:ascii="Times New Roman" w:hAnsi="Times New Roman" w:cs="Times New Roman"/>
            <w:i/>
            <w:color w:val="272629"/>
            <w:spacing w:val="-1"/>
            <w:position w:val="2"/>
          </w:rPr>
          <w:delText>N. ceranae</w:delText>
        </w:r>
        <w:r w:rsidR="006C0B0B" w:rsidDel="00B43209">
          <w:rPr>
            <w:rFonts w:ascii="Times New Roman" w:hAnsi="Times New Roman" w:cs="Times New Roman"/>
            <w:color w:val="272629"/>
            <w:spacing w:val="-1"/>
            <w:position w:val="2"/>
          </w:rPr>
          <w:delText xml:space="preserve">, DWV and BQCV were designed. Standard curves for the viruses were created using G-Blocks® and RT-qPCR protocols were tested and </w:delText>
        </w:r>
        <w:r w:rsidR="00AC56A6" w:rsidDel="00B43209">
          <w:rPr>
            <w:rFonts w:ascii="Times New Roman" w:hAnsi="Times New Roman" w:cs="Times New Roman"/>
            <w:color w:val="272629"/>
            <w:spacing w:val="-1"/>
            <w:position w:val="2"/>
          </w:rPr>
          <w:delText>found to be accurate</w:delText>
        </w:r>
        <w:r w:rsidR="006C0B0B" w:rsidDel="00B43209">
          <w:rPr>
            <w:rFonts w:ascii="Times New Roman" w:hAnsi="Times New Roman" w:cs="Times New Roman"/>
            <w:color w:val="272629"/>
            <w:spacing w:val="-1"/>
            <w:position w:val="2"/>
          </w:rPr>
          <w:delText>.</w:delText>
        </w:r>
      </w:del>
      <w:ins w:id="53" w:author="Alison" w:date="2016-03-31T15:13:00Z">
        <w:r w:rsidR="00B43209">
          <w:rPr>
            <w:rFonts w:ascii="Times New Roman" w:hAnsi="Times New Roman" w:cs="Times New Roman"/>
            <w:color w:val="272629"/>
            <w:spacing w:val="-1"/>
            <w:position w:val="2"/>
          </w:rPr>
          <w:t>The presence of viruses was assayed using standard, molecular (PCR) techniques.</w:t>
        </w:r>
      </w:ins>
      <w:r w:rsidR="006C0B0B">
        <w:rPr>
          <w:rFonts w:ascii="Times New Roman" w:hAnsi="Times New Roman" w:cs="Times New Roman"/>
          <w:color w:val="272629"/>
          <w:spacing w:val="-1"/>
          <w:position w:val="2"/>
        </w:rPr>
        <w:t xml:space="preserve"> </w:t>
      </w:r>
      <w:r w:rsidR="00AC56A6">
        <w:rPr>
          <w:rFonts w:ascii="Times New Roman" w:hAnsi="Times New Roman" w:cs="Times New Roman"/>
          <w:color w:val="272629"/>
          <w:spacing w:val="-1"/>
          <w:position w:val="2"/>
        </w:rPr>
        <w:t xml:space="preserve"> </w:t>
      </w:r>
      <w:commentRangeEnd w:id="47"/>
      <w:r w:rsidR="00B43209">
        <w:rPr>
          <w:rStyle w:val="CommentReference"/>
        </w:rPr>
        <w:commentReference w:id="47"/>
      </w:r>
    </w:p>
    <w:p w:rsidR="00F702C3" w:rsidRPr="001B04DC" w:rsidRDefault="00607F48" w:rsidP="00802CA4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 </w:t>
      </w:r>
    </w:p>
    <w:p w:rsidR="000F1007" w:rsidRPr="001B04DC" w:rsidRDefault="00F702C3" w:rsidP="000F1007">
      <w:pPr>
        <w:rPr>
          <w:rFonts w:ascii="Times New Roman" w:hAnsi="Times New Roman" w:cs="Times New Roman"/>
          <w:b/>
          <w:i/>
        </w:rPr>
      </w:pPr>
      <w:r w:rsidRPr="001B04DC">
        <w:rPr>
          <w:rFonts w:ascii="Times New Roman" w:hAnsi="Times New Roman" w:cs="Times New Roman"/>
          <w:b/>
          <w:i/>
        </w:rPr>
        <w:t>Wh</w:t>
      </w:r>
      <w:r w:rsidR="00A647AB">
        <w:rPr>
          <w:rFonts w:ascii="Times New Roman" w:hAnsi="Times New Roman" w:cs="Times New Roman"/>
          <w:b/>
          <w:i/>
        </w:rPr>
        <w:t>at will be done during</w:t>
      </w:r>
      <w:r w:rsidRPr="001B04DC">
        <w:rPr>
          <w:rFonts w:ascii="Times New Roman" w:hAnsi="Times New Roman" w:cs="Times New Roman"/>
          <w:b/>
          <w:i/>
        </w:rPr>
        <w:t xml:space="preserve"> </w:t>
      </w:r>
      <w:r w:rsidR="00C3074F">
        <w:rPr>
          <w:rFonts w:ascii="Times New Roman" w:hAnsi="Times New Roman" w:cs="Times New Roman"/>
          <w:b/>
          <w:i/>
        </w:rPr>
        <w:t>summer</w:t>
      </w:r>
      <w:r w:rsidR="00A647AB">
        <w:rPr>
          <w:rFonts w:ascii="Times New Roman" w:hAnsi="Times New Roman" w:cs="Times New Roman"/>
          <w:b/>
          <w:i/>
        </w:rPr>
        <w:t xml:space="preserve"> 2016</w:t>
      </w:r>
      <w:r w:rsidR="00C3074F">
        <w:rPr>
          <w:rFonts w:ascii="Times New Roman" w:hAnsi="Times New Roman" w:cs="Times New Roman"/>
          <w:b/>
          <w:i/>
        </w:rPr>
        <w:t>:</w:t>
      </w:r>
      <w:r w:rsidR="006260F6" w:rsidRPr="001B04DC">
        <w:rPr>
          <w:rFonts w:ascii="Times New Roman" w:hAnsi="Times New Roman" w:cs="Times New Roman"/>
          <w:b/>
          <w:i/>
        </w:rPr>
        <w:t xml:space="preserve"> </w:t>
      </w:r>
      <w:r w:rsidR="00C3074F">
        <w:rPr>
          <w:rFonts w:ascii="Times New Roman" w:hAnsi="Times New Roman" w:cs="Times New Roman"/>
          <w:b/>
        </w:rPr>
        <w:tab/>
      </w:r>
      <w:commentRangeStart w:id="54"/>
      <w:r w:rsidR="00C3074F">
        <w:rPr>
          <w:rFonts w:ascii="Times New Roman" w:hAnsi="Times New Roman" w:cs="Times New Roman"/>
          <w:b/>
        </w:rPr>
        <w:t xml:space="preserve">(I) </w:t>
      </w:r>
      <w:r w:rsidR="00A0215E" w:rsidRPr="00A0215E">
        <w:rPr>
          <w:rFonts w:ascii="Times New Roman" w:hAnsi="Times New Roman" w:cs="Times New Roman"/>
        </w:rPr>
        <w:t>T</w:t>
      </w:r>
      <w:r w:rsidR="00A0215E">
        <w:rPr>
          <w:rFonts w:ascii="Times New Roman" w:hAnsi="Times New Roman" w:cs="Times New Roman"/>
        </w:rPr>
        <w:t xml:space="preserve">o look at interactions between </w:t>
      </w:r>
      <w:proofErr w:type="spellStart"/>
      <w:r w:rsidR="00A0215E" w:rsidRPr="00A0215E">
        <w:rPr>
          <w:rFonts w:ascii="Times New Roman" w:hAnsi="Times New Roman" w:cs="Times New Roman"/>
          <w:i/>
        </w:rPr>
        <w:t>Nosema</w:t>
      </w:r>
      <w:proofErr w:type="spellEnd"/>
      <w:r w:rsidR="00A0215E">
        <w:rPr>
          <w:rFonts w:ascii="Times New Roman" w:hAnsi="Times New Roman" w:cs="Times New Roman"/>
        </w:rPr>
        <w:t xml:space="preserve"> and RNA viruses, a sub </w:t>
      </w:r>
      <w:del w:id="55" w:author="Alison" w:date="2016-03-31T15:15:00Z">
        <w:r w:rsidR="00A0215E" w:rsidDel="00B43209">
          <w:rPr>
            <w:rFonts w:ascii="Times New Roman" w:hAnsi="Times New Roman" w:cs="Times New Roman"/>
          </w:rPr>
          <w:delText>s</w:delText>
        </w:r>
      </w:del>
      <w:r w:rsidR="00A0215E">
        <w:rPr>
          <w:rFonts w:ascii="Times New Roman" w:hAnsi="Times New Roman" w:cs="Times New Roman"/>
        </w:rPr>
        <w:t>ample (N=40</w:t>
      </w:r>
      <w:r w:rsidR="002941C6">
        <w:rPr>
          <w:rFonts w:ascii="Times New Roman" w:hAnsi="Times New Roman" w:cs="Times New Roman"/>
        </w:rPr>
        <w:t>)</w:t>
      </w:r>
      <w:r w:rsidR="00426658">
        <w:rPr>
          <w:rFonts w:ascii="Times New Roman" w:hAnsi="Times New Roman" w:cs="Times New Roman"/>
        </w:rPr>
        <w:t xml:space="preserve"> of </w:t>
      </w:r>
      <w:r w:rsidR="005D568F" w:rsidRPr="001B04DC">
        <w:rPr>
          <w:rFonts w:ascii="Times New Roman" w:hAnsi="Times New Roman" w:cs="Times New Roman"/>
        </w:rPr>
        <w:t xml:space="preserve">the 2014 survey bees from </w:t>
      </w:r>
      <w:r w:rsidR="00426658">
        <w:rPr>
          <w:rFonts w:ascii="Times New Roman" w:hAnsi="Times New Roman" w:cs="Times New Roman"/>
        </w:rPr>
        <w:t>both</w:t>
      </w:r>
      <w:r w:rsidR="002941C6">
        <w:rPr>
          <w:rFonts w:ascii="Times New Roman" w:hAnsi="Times New Roman" w:cs="Times New Roman"/>
        </w:rPr>
        <w:t xml:space="preserve"> the </w:t>
      </w:r>
      <w:proofErr w:type="spellStart"/>
      <w:r w:rsidR="002941C6" w:rsidRPr="002941C6">
        <w:rPr>
          <w:rFonts w:ascii="Times New Roman" w:hAnsi="Times New Roman" w:cs="Times New Roman"/>
          <w:i/>
        </w:rPr>
        <w:t>Nosema</w:t>
      </w:r>
      <w:proofErr w:type="spellEnd"/>
      <w:r w:rsidR="00426658" w:rsidRPr="002941C6">
        <w:rPr>
          <w:rFonts w:ascii="Times New Roman" w:hAnsi="Times New Roman" w:cs="Times New Roman"/>
          <w:i/>
        </w:rPr>
        <w:t xml:space="preserve"> </w:t>
      </w:r>
      <w:r w:rsidR="005D568F" w:rsidRPr="001B04DC">
        <w:rPr>
          <w:rFonts w:ascii="Times New Roman" w:hAnsi="Times New Roman" w:cs="Times New Roman"/>
        </w:rPr>
        <w:t xml:space="preserve">positive and </w:t>
      </w:r>
      <w:proofErr w:type="spellStart"/>
      <w:r w:rsidR="002941C6" w:rsidRPr="002941C6">
        <w:rPr>
          <w:rFonts w:ascii="Times New Roman" w:hAnsi="Times New Roman" w:cs="Times New Roman"/>
          <w:i/>
        </w:rPr>
        <w:t>Nosema</w:t>
      </w:r>
      <w:proofErr w:type="spellEnd"/>
      <w:r w:rsidR="002941C6">
        <w:rPr>
          <w:rFonts w:ascii="Times New Roman" w:hAnsi="Times New Roman" w:cs="Times New Roman"/>
        </w:rPr>
        <w:t xml:space="preserve"> </w:t>
      </w:r>
      <w:r w:rsidR="005D568F" w:rsidRPr="001B04DC">
        <w:rPr>
          <w:rFonts w:ascii="Times New Roman" w:hAnsi="Times New Roman" w:cs="Times New Roman"/>
        </w:rPr>
        <w:t xml:space="preserve">negative </w:t>
      </w:r>
      <w:r w:rsidR="002941C6" w:rsidRPr="001B04DC">
        <w:rPr>
          <w:rFonts w:ascii="Times New Roman" w:hAnsi="Times New Roman" w:cs="Times New Roman"/>
        </w:rPr>
        <w:t>spe</w:t>
      </w:r>
      <w:r w:rsidR="002941C6">
        <w:rPr>
          <w:rFonts w:ascii="Times New Roman" w:hAnsi="Times New Roman" w:cs="Times New Roman"/>
        </w:rPr>
        <w:t>cimens</w:t>
      </w:r>
      <w:r w:rsidR="00206831">
        <w:rPr>
          <w:rFonts w:ascii="Times New Roman" w:hAnsi="Times New Roman" w:cs="Times New Roman"/>
        </w:rPr>
        <w:t xml:space="preserve"> will be assayed for two</w:t>
      </w:r>
      <w:r w:rsidR="005D568F" w:rsidRPr="001B04DC">
        <w:rPr>
          <w:rFonts w:ascii="Times New Roman" w:hAnsi="Times New Roman" w:cs="Times New Roman"/>
        </w:rPr>
        <w:t xml:space="preserve"> RNA viruses</w:t>
      </w:r>
      <w:r w:rsidR="00A77BF2" w:rsidRPr="001B04DC">
        <w:rPr>
          <w:rFonts w:ascii="Times New Roman" w:hAnsi="Times New Roman" w:cs="Times New Roman"/>
        </w:rPr>
        <w:t xml:space="preserve"> (</w:t>
      </w:r>
      <w:r w:rsidR="001273BF">
        <w:rPr>
          <w:rFonts w:ascii="Times New Roman" w:hAnsi="Times New Roman" w:cs="Times New Roman"/>
        </w:rPr>
        <w:t>DWV and BQC</w:t>
      </w:r>
      <w:r w:rsidR="00426658">
        <w:rPr>
          <w:rFonts w:ascii="Times New Roman" w:hAnsi="Times New Roman" w:cs="Times New Roman"/>
        </w:rPr>
        <w:t>V</w:t>
      </w:r>
      <w:r w:rsidR="00A77BF2" w:rsidRPr="001B04DC">
        <w:rPr>
          <w:rFonts w:ascii="Times New Roman" w:hAnsi="Times New Roman" w:cs="Times New Roman"/>
        </w:rPr>
        <w:t>)</w:t>
      </w:r>
      <w:r w:rsidR="00C61F17" w:rsidRPr="001B04DC">
        <w:rPr>
          <w:rFonts w:ascii="Times New Roman" w:hAnsi="Times New Roman" w:cs="Times New Roman"/>
        </w:rPr>
        <w:t xml:space="preserve"> a</w:t>
      </w:r>
      <w:r w:rsidR="00A30BD2" w:rsidRPr="001B04DC">
        <w:rPr>
          <w:rFonts w:ascii="Times New Roman" w:hAnsi="Times New Roman" w:cs="Times New Roman"/>
        </w:rPr>
        <w:t>nd a hou</w:t>
      </w:r>
      <w:r w:rsidR="001273BF">
        <w:rPr>
          <w:rFonts w:ascii="Times New Roman" w:hAnsi="Times New Roman" w:cs="Times New Roman"/>
        </w:rPr>
        <w:t>sekeeping gene (ACTIN) using RT-</w:t>
      </w:r>
      <w:r w:rsidR="00A30BD2" w:rsidRPr="001B04DC">
        <w:rPr>
          <w:rFonts w:ascii="Times New Roman" w:hAnsi="Times New Roman" w:cs="Times New Roman"/>
        </w:rPr>
        <w:t xml:space="preserve">qPCR. </w:t>
      </w:r>
      <w:r w:rsidR="00206831">
        <w:rPr>
          <w:rFonts w:ascii="Times New Roman" w:hAnsi="Times New Roman" w:cs="Times New Roman"/>
        </w:rPr>
        <w:t>P</w:t>
      </w:r>
      <w:r w:rsidR="00CE0351" w:rsidRPr="001B04DC">
        <w:rPr>
          <w:rFonts w:ascii="Times New Roman" w:hAnsi="Times New Roman" w:cs="Times New Roman"/>
        </w:rPr>
        <w:t xml:space="preserve">arasite load will be </w:t>
      </w:r>
      <w:r w:rsidR="00526893" w:rsidRPr="001B04DC">
        <w:rPr>
          <w:rFonts w:ascii="Times New Roman" w:hAnsi="Times New Roman" w:cs="Times New Roman"/>
        </w:rPr>
        <w:t>analyzed</w:t>
      </w:r>
      <w:r w:rsidR="00CE0351" w:rsidRPr="001B04DC">
        <w:rPr>
          <w:rFonts w:ascii="Times New Roman" w:hAnsi="Times New Roman" w:cs="Times New Roman"/>
        </w:rPr>
        <w:t xml:space="preserve"> a</w:t>
      </w:r>
      <w:r w:rsidR="00A0215E">
        <w:rPr>
          <w:rFonts w:ascii="Times New Roman" w:hAnsi="Times New Roman" w:cs="Times New Roman"/>
        </w:rPr>
        <w:t>s a predictor of viral load</w:t>
      </w:r>
      <w:r w:rsidR="00206831" w:rsidRPr="00C3074F">
        <w:rPr>
          <w:rFonts w:ascii="Times New Roman" w:hAnsi="Times New Roman" w:cs="Times New Roman"/>
          <w:b/>
        </w:rPr>
        <w:t>.</w:t>
      </w:r>
      <w:r w:rsidR="00C3074F" w:rsidRPr="00C3074F">
        <w:rPr>
          <w:rFonts w:ascii="Times New Roman" w:hAnsi="Times New Roman" w:cs="Times New Roman"/>
          <w:b/>
        </w:rPr>
        <w:t xml:space="preserve"> (II)</w:t>
      </w:r>
      <w:r w:rsidR="00C3074F">
        <w:rPr>
          <w:rFonts w:ascii="Times New Roman" w:hAnsi="Times New Roman" w:cs="Times New Roman"/>
        </w:rPr>
        <w:t xml:space="preserve"> </w:t>
      </w:r>
      <w:r w:rsidR="00A0215E">
        <w:rPr>
          <w:rFonts w:ascii="Times New Roman" w:hAnsi="Times New Roman" w:cs="Times New Roman"/>
        </w:rPr>
        <w:t xml:space="preserve">To look </w:t>
      </w:r>
      <w:commentRangeEnd w:id="54"/>
      <w:r w:rsidR="00B43209">
        <w:rPr>
          <w:rStyle w:val="CommentReference"/>
        </w:rPr>
        <w:commentReference w:id="54"/>
      </w:r>
      <w:r w:rsidR="00A0215E">
        <w:rPr>
          <w:rFonts w:ascii="Times New Roman" w:hAnsi="Times New Roman" w:cs="Times New Roman"/>
        </w:rPr>
        <w:t xml:space="preserve">at interspecific competition between </w:t>
      </w:r>
      <w:r w:rsidR="00A0215E" w:rsidRPr="00C90C8F">
        <w:rPr>
          <w:rFonts w:ascii="Times New Roman" w:hAnsi="Times New Roman" w:cs="Times New Roman"/>
          <w:i/>
        </w:rPr>
        <w:t xml:space="preserve">N. </w:t>
      </w:r>
      <w:proofErr w:type="spellStart"/>
      <w:r w:rsidR="00A0215E" w:rsidRPr="00C90C8F">
        <w:rPr>
          <w:rFonts w:ascii="Times New Roman" w:hAnsi="Times New Roman" w:cs="Times New Roman"/>
          <w:i/>
        </w:rPr>
        <w:t>ceranae</w:t>
      </w:r>
      <w:proofErr w:type="spellEnd"/>
      <w:r w:rsidR="00A0215E">
        <w:rPr>
          <w:rFonts w:ascii="Times New Roman" w:hAnsi="Times New Roman" w:cs="Times New Roman"/>
        </w:rPr>
        <w:t xml:space="preserve"> and </w:t>
      </w:r>
      <w:r w:rsidR="00A0215E" w:rsidRPr="00C90C8F">
        <w:rPr>
          <w:rFonts w:ascii="Times New Roman" w:hAnsi="Times New Roman" w:cs="Times New Roman"/>
          <w:i/>
        </w:rPr>
        <w:t xml:space="preserve">N. </w:t>
      </w:r>
      <w:proofErr w:type="spellStart"/>
      <w:r w:rsidR="00A0215E" w:rsidRPr="00C90C8F">
        <w:rPr>
          <w:rFonts w:ascii="Times New Roman" w:hAnsi="Times New Roman" w:cs="Times New Roman"/>
          <w:i/>
        </w:rPr>
        <w:t>bomb</w:t>
      </w:r>
      <w:r w:rsidR="00A0215E">
        <w:rPr>
          <w:rFonts w:ascii="Times New Roman" w:hAnsi="Times New Roman" w:cs="Times New Roman"/>
          <w:i/>
        </w:rPr>
        <w:t>i</w:t>
      </w:r>
      <w:proofErr w:type="spellEnd"/>
      <w:r w:rsidR="00A0215E">
        <w:rPr>
          <w:rFonts w:ascii="Times New Roman" w:hAnsi="Times New Roman" w:cs="Times New Roman"/>
        </w:rPr>
        <w:t>, a</w:t>
      </w:r>
      <w:r w:rsidR="00BB1A82">
        <w:rPr>
          <w:rFonts w:ascii="Times New Roman" w:hAnsi="Times New Roman" w:cs="Times New Roman"/>
        </w:rPr>
        <w:t xml:space="preserve"> controlled lab experiment</w:t>
      </w:r>
      <w:r w:rsidR="002941C6">
        <w:rPr>
          <w:rFonts w:ascii="Times New Roman" w:hAnsi="Times New Roman" w:cs="Times New Roman"/>
        </w:rPr>
        <w:t xml:space="preserve"> </w:t>
      </w:r>
      <w:r w:rsidR="004B542F">
        <w:rPr>
          <w:rFonts w:ascii="Times New Roman" w:hAnsi="Times New Roman" w:cs="Times New Roman"/>
        </w:rPr>
        <w:t>(</w:t>
      </w:r>
      <w:r w:rsidR="002941C6">
        <w:rPr>
          <w:rFonts w:ascii="Times New Roman" w:hAnsi="Times New Roman" w:cs="Times New Roman"/>
        </w:rPr>
        <w:t xml:space="preserve">using commercial </w:t>
      </w:r>
      <w:proofErr w:type="spellStart"/>
      <w:r w:rsidR="002941C6">
        <w:rPr>
          <w:rFonts w:ascii="Times New Roman" w:hAnsi="Times New Roman" w:cs="Times New Roman"/>
        </w:rPr>
        <w:t>Koppert</w:t>
      </w:r>
      <w:proofErr w:type="spellEnd"/>
      <w:r w:rsidR="002941C6">
        <w:rPr>
          <w:rFonts w:ascii="Times New Roman" w:hAnsi="Times New Roman" w:cs="Times New Roman"/>
        </w:rPr>
        <w:t>® bumblebees</w:t>
      </w:r>
      <w:r w:rsidR="004B542F">
        <w:rPr>
          <w:rFonts w:ascii="Times New Roman" w:hAnsi="Times New Roman" w:cs="Times New Roman"/>
        </w:rPr>
        <w:t>)</w:t>
      </w:r>
      <w:r w:rsidR="00BB1A82">
        <w:rPr>
          <w:rFonts w:ascii="Times New Roman" w:hAnsi="Times New Roman" w:cs="Times New Roman"/>
        </w:rPr>
        <w:t xml:space="preserve"> </w:t>
      </w:r>
      <w:r w:rsidR="002941C6">
        <w:rPr>
          <w:rFonts w:ascii="Times New Roman" w:hAnsi="Times New Roman" w:cs="Times New Roman"/>
        </w:rPr>
        <w:t xml:space="preserve">consisting of 4 </w:t>
      </w:r>
      <w:commentRangeStart w:id="56"/>
      <w:r w:rsidR="002941C6">
        <w:rPr>
          <w:rFonts w:ascii="Times New Roman" w:hAnsi="Times New Roman" w:cs="Times New Roman"/>
        </w:rPr>
        <w:t>treatments</w:t>
      </w:r>
      <w:r w:rsidR="000948D6">
        <w:rPr>
          <w:rFonts w:ascii="Times New Roman" w:hAnsi="Times New Roman" w:cs="Times New Roman"/>
        </w:rPr>
        <w:t xml:space="preserve"> (2 by 2 factorial study</w:t>
      </w:r>
      <w:r w:rsidR="00A0215E">
        <w:rPr>
          <w:rFonts w:ascii="Times New Roman" w:hAnsi="Times New Roman" w:cs="Times New Roman"/>
        </w:rPr>
        <w:t>, N=30</w:t>
      </w:r>
      <w:r w:rsidR="000948D6">
        <w:rPr>
          <w:rFonts w:ascii="Times New Roman" w:hAnsi="Times New Roman" w:cs="Times New Roman"/>
        </w:rPr>
        <w:t>)</w:t>
      </w:r>
      <w:r w:rsidR="002941C6">
        <w:rPr>
          <w:rFonts w:ascii="Times New Roman" w:hAnsi="Times New Roman" w:cs="Times New Roman"/>
        </w:rPr>
        <w:t xml:space="preserve"> </w:t>
      </w:r>
      <w:commentRangeEnd w:id="56"/>
      <w:r w:rsidR="003F20C5">
        <w:rPr>
          <w:rStyle w:val="CommentReference"/>
        </w:rPr>
        <w:commentReference w:id="56"/>
      </w:r>
      <w:r w:rsidR="00BB1A82">
        <w:rPr>
          <w:rFonts w:ascii="Times New Roman" w:hAnsi="Times New Roman" w:cs="Times New Roman"/>
        </w:rPr>
        <w:t>will be</w:t>
      </w:r>
      <w:r w:rsidR="004B542F">
        <w:rPr>
          <w:rFonts w:ascii="Times New Roman" w:hAnsi="Times New Roman" w:cs="Times New Roman"/>
        </w:rPr>
        <w:t xml:space="preserve"> conducted</w:t>
      </w:r>
      <w:r w:rsidR="00C90C8F">
        <w:rPr>
          <w:rFonts w:ascii="Times New Roman" w:hAnsi="Times New Roman" w:cs="Times New Roman"/>
        </w:rPr>
        <w:t>.</w:t>
      </w:r>
      <w:r w:rsidR="002941C6">
        <w:rPr>
          <w:rFonts w:ascii="Times New Roman" w:hAnsi="Times New Roman" w:cs="Times New Roman"/>
        </w:rPr>
        <w:t xml:space="preserve"> </w:t>
      </w:r>
      <w:proofErr w:type="spellStart"/>
      <w:r w:rsidR="00A0215E" w:rsidRPr="00A0215E">
        <w:rPr>
          <w:rFonts w:ascii="Times New Roman" w:hAnsi="Times New Roman" w:cs="Times New Roman"/>
          <w:i/>
        </w:rPr>
        <w:t>Nosema</w:t>
      </w:r>
      <w:proofErr w:type="spellEnd"/>
      <w:r w:rsidR="00A0215E" w:rsidRPr="00A0215E">
        <w:rPr>
          <w:rFonts w:ascii="Times New Roman" w:hAnsi="Times New Roman" w:cs="Times New Roman"/>
          <w:i/>
        </w:rPr>
        <w:t xml:space="preserve"> spp.</w:t>
      </w:r>
      <w:r w:rsidR="002941C6">
        <w:rPr>
          <w:rFonts w:ascii="Times New Roman" w:hAnsi="Times New Roman" w:cs="Times New Roman"/>
        </w:rPr>
        <w:t xml:space="preserve"> will be isolated and cultured using standard methods (</w:t>
      </w:r>
      <w:r w:rsidR="00A123AA">
        <w:rPr>
          <w:rFonts w:ascii="Times New Roman" w:hAnsi="Times New Roman" w:cs="Times New Roman"/>
        </w:rPr>
        <w:t>I. Fries et al., 2013</w:t>
      </w:r>
      <w:r w:rsidR="002941C6">
        <w:rPr>
          <w:rFonts w:ascii="Times New Roman" w:hAnsi="Times New Roman" w:cs="Times New Roman"/>
        </w:rPr>
        <w:t>).</w:t>
      </w:r>
      <w:r w:rsidR="004B542F">
        <w:rPr>
          <w:rFonts w:ascii="Times New Roman" w:hAnsi="Times New Roman" w:cs="Times New Roman"/>
        </w:rPr>
        <w:t xml:space="preserve"> The </w:t>
      </w:r>
      <w:proofErr w:type="spellStart"/>
      <w:r w:rsidR="004B542F">
        <w:rPr>
          <w:rFonts w:ascii="Times New Roman" w:hAnsi="Times New Roman" w:cs="Times New Roman"/>
        </w:rPr>
        <w:t>Koppert</w:t>
      </w:r>
      <w:proofErr w:type="spellEnd"/>
      <w:r w:rsidR="007E1E8D">
        <w:rPr>
          <w:rFonts w:ascii="Times New Roman" w:hAnsi="Times New Roman" w:cs="Times New Roman"/>
        </w:rPr>
        <w:t>®</w:t>
      </w:r>
      <w:r w:rsidR="004B542F">
        <w:rPr>
          <w:rFonts w:ascii="Times New Roman" w:hAnsi="Times New Roman" w:cs="Times New Roman"/>
        </w:rPr>
        <w:t xml:space="preserve"> bees will be subsampled and assayed for </w:t>
      </w:r>
      <w:proofErr w:type="spellStart"/>
      <w:r w:rsidR="004B542F" w:rsidRPr="004B542F">
        <w:rPr>
          <w:rFonts w:ascii="Times New Roman" w:hAnsi="Times New Roman" w:cs="Times New Roman"/>
          <w:i/>
        </w:rPr>
        <w:t>Nosema</w:t>
      </w:r>
      <w:proofErr w:type="spellEnd"/>
      <w:r w:rsidR="004B542F">
        <w:rPr>
          <w:rFonts w:ascii="Times New Roman" w:hAnsi="Times New Roman" w:cs="Times New Roman"/>
        </w:rPr>
        <w:t xml:space="preserve"> prior to the experiment to ensure </w:t>
      </w:r>
      <w:r w:rsidR="007E1E8D">
        <w:rPr>
          <w:rFonts w:ascii="Times New Roman" w:hAnsi="Times New Roman" w:cs="Times New Roman"/>
        </w:rPr>
        <w:t xml:space="preserve">no </w:t>
      </w:r>
      <w:r w:rsidR="004B542F">
        <w:rPr>
          <w:rFonts w:ascii="Times New Roman" w:hAnsi="Times New Roman" w:cs="Times New Roman"/>
        </w:rPr>
        <w:t xml:space="preserve">initial infection. </w:t>
      </w:r>
      <w:r w:rsidR="00E31248">
        <w:rPr>
          <w:rFonts w:ascii="Times New Roman" w:hAnsi="Times New Roman" w:cs="Times New Roman"/>
        </w:rPr>
        <w:t>Bees will be inoculated orally</w:t>
      </w:r>
      <w:r w:rsidR="00A0215E">
        <w:rPr>
          <w:rFonts w:ascii="Times New Roman" w:hAnsi="Times New Roman" w:cs="Times New Roman"/>
        </w:rPr>
        <w:t xml:space="preserve"> and kept in a growth chamber</w:t>
      </w:r>
      <w:r w:rsidR="00AF3E94">
        <w:rPr>
          <w:rFonts w:ascii="Times New Roman" w:hAnsi="Times New Roman" w:cs="Times New Roman"/>
        </w:rPr>
        <w:t xml:space="preserve">. </w:t>
      </w:r>
      <w:r w:rsidR="000F1007">
        <w:rPr>
          <w:rFonts w:ascii="Times New Roman" w:hAnsi="Times New Roman" w:cs="Times New Roman"/>
        </w:rPr>
        <w:t xml:space="preserve">After 2 weeks </w:t>
      </w:r>
      <w:proofErr w:type="spellStart"/>
      <w:r w:rsidR="000F1007" w:rsidRPr="007E1E8D">
        <w:rPr>
          <w:rFonts w:ascii="Times New Roman" w:hAnsi="Times New Roman" w:cs="Times New Roman"/>
          <w:i/>
        </w:rPr>
        <w:t>Nosema</w:t>
      </w:r>
      <w:proofErr w:type="spellEnd"/>
      <w:r w:rsidR="000F1007">
        <w:rPr>
          <w:rFonts w:ascii="Times New Roman" w:hAnsi="Times New Roman" w:cs="Times New Roman"/>
        </w:rPr>
        <w:t xml:space="preserve"> loads will be</w:t>
      </w:r>
      <w:r w:rsidR="00DC2E2F">
        <w:rPr>
          <w:rFonts w:ascii="Times New Roman" w:hAnsi="Times New Roman" w:cs="Times New Roman"/>
        </w:rPr>
        <w:t xml:space="preserve"> determined using RT-qPCR. The data from both experiments</w:t>
      </w:r>
      <w:r w:rsidR="000F1007">
        <w:rPr>
          <w:rFonts w:ascii="Times New Roman" w:hAnsi="Times New Roman" w:cs="Times New Roman"/>
        </w:rPr>
        <w:t xml:space="preserve"> will be analyzed and the interaction</w:t>
      </w:r>
      <w:r w:rsidR="00DC2E2F">
        <w:rPr>
          <w:rFonts w:ascii="Times New Roman" w:hAnsi="Times New Roman" w:cs="Times New Roman"/>
        </w:rPr>
        <w:t>s</w:t>
      </w:r>
      <w:r w:rsidR="000F1007">
        <w:rPr>
          <w:rFonts w:ascii="Times New Roman" w:hAnsi="Times New Roman" w:cs="Times New Roman"/>
        </w:rPr>
        <w:t xml:space="preserve"> modeled </w:t>
      </w:r>
      <w:del w:id="57" w:author="Alison" w:date="2016-03-31T15:19:00Z">
        <w:r w:rsidR="000F1007" w:rsidDel="003F20C5">
          <w:rPr>
            <w:rFonts w:ascii="Times New Roman" w:hAnsi="Times New Roman" w:cs="Times New Roman"/>
          </w:rPr>
          <w:delText xml:space="preserve">in </w:delText>
        </w:r>
      </w:del>
      <w:ins w:id="58" w:author="Alison" w:date="2016-03-31T15:19:00Z">
        <w:r w:rsidR="003F20C5">
          <w:rPr>
            <w:rFonts w:ascii="Times New Roman" w:hAnsi="Times New Roman" w:cs="Times New Roman"/>
          </w:rPr>
          <w:t xml:space="preserve">using </w:t>
        </w:r>
        <w:proofErr w:type="gramStart"/>
        <w:r w:rsidR="003F20C5">
          <w:rPr>
            <w:rFonts w:ascii="Times New Roman" w:hAnsi="Times New Roman" w:cs="Times New Roman"/>
          </w:rPr>
          <w:t>statistical  packages</w:t>
        </w:r>
        <w:proofErr w:type="gramEnd"/>
        <w:r w:rsidR="003F20C5">
          <w:rPr>
            <w:rFonts w:ascii="Times New Roman" w:hAnsi="Times New Roman" w:cs="Times New Roman"/>
          </w:rPr>
          <w:t xml:space="preserve"> in </w:t>
        </w:r>
      </w:ins>
      <w:r w:rsidR="000F1007">
        <w:rPr>
          <w:rFonts w:ascii="Times New Roman" w:hAnsi="Times New Roman" w:cs="Times New Roman"/>
        </w:rPr>
        <w:t>R</w:t>
      </w:r>
      <w:ins w:id="59" w:author="Alison" w:date="2016-03-31T15:19:00Z">
        <w:r w:rsidR="003F20C5">
          <w:rPr>
            <w:rFonts w:ascii="Times New Roman" w:hAnsi="Times New Roman" w:cs="Times New Roman"/>
          </w:rPr>
          <w:t xml:space="preserve"> (an open-source, online statistical analysis program)</w:t>
        </w:r>
      </w:ins>
      <w:r w:rsidR="000F1007">
        <w:rPr>
          <w:rFonts w:ascii="Times New Roman" w:hAnsi="Times New Roman" w:cs="Times New Roman"/>
        </w:rPr>
        <w:t>.</w:t>
      </w:r>
    </w:p>
    <w:p w:rsidR="000D6F74" w:rsidRDefault="000D6F74" w:rsidP="00A86216">
      <w:pPr>
        <w:rPr>
          <w:rFonts w:ascii="Times New Roman" w:hAnsi="Times New Roman" w:cs="Times New Roman"/>
          <w:b/>
        </w:rPr>
      </w:pPr>
    </w:p>
    <w:p w:rsidR="00971CDA" w:rsidRDefault="00FF70B0" w:rsidP="00A862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611924FF" wp14:editId="02D97D16">
            <wp:simplePos x="0" y="0"/>
            <wp:positionH relativeFrom="column">
              <wp:posOffset>2811780</wp:posOffset>
            </wp:positionH>
            <wp:positionV relativeFrom="paragraph">
              <wp:posOffset>11430</wp:posOffset>
            </wp:positionV>
            <wp:extent cx="2775585" cy="2132965"/>
            <wp:effectExtent l="0" t="0" r="0" b="635"/>
            <wp:wrapNone/>
            <wp:docPr id="1" name="Picture 1" descr="Macintosh HD:Users:alexburnham:Desktop:Prob. Infect Spp.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burnham:Desktop:Prob. Infect Spp.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216" w:rsidRPr="001B04DC">
        <w:rPr>
          <w:rFonts w:ascii="Times New Roman" w:hAnsi="Times New Roman" w:cs="Times New Roman"/>
          <w:b/>
        </w:rPr>
        <w:t>RESULTS:</w:t>
      </w:r>
    </w:p>
    <w:p w:rsidR="00F14244" w:rsidRDefault="00F14244" w:rsidP="00A86216">
      <w:pPr>
        <w:rPr>
          <w:rFonts w:ascii="Times New Roman" w:hAnsi="Times New Roman" w:cs="Times New Roman"/>
          <w:b/>
        </w:rPr>
      </w:pPr>
    </w:p>
    <w:p w:rsidR="00F14244" w:rsidRDefault="00B24D31" w:rsidP="00F1424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03892" wp14:editId="2620A916">
                <wp:simplePos x="0" y="0"/>
                <wp:positionH relativeFrom="column">
                  <wp:posOffset>-106680</wp:posOffset>
                </wp:positionH>
                <wp:positionV relativeFrom="paragraph">
                  <wp:posOffset>137795</wp:posOffset>
                </wp:positionV>
                <wp:extent cx="2895600" cy="2275840"/>
                <wp:effectExtent l="0" t="0" r="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D31" w:rsidRPr="005A3891" w:rsidRDefault="00B24D31" w:rsidP="00B24D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="003D204C">
                              <w:rPr>
                                <w:rFonts w:ascii="Times New Roman" w:hAnsi="Times New Roman" w:cs="Times New Roman"/>
                              </w:rPr>
                              <w:t xml:space="preserve">he </w:t>
                            </w:r>
                            <w:proofErr w:type="spellStart"/>
                            <w:r w:rsidR="003D204C" w:rsidRPr="003D204C">
                              <w:rPr>
                                <w:rFonts w:ascii="Times New Roman" w:hAnsi="Times New Roman" w:cs="Times New Roman"/>
                                <w:i/>
                              </w:rPr>
                              <w:t>Nosema</w:t>
                            </w:r>
                            <w:proofErr w:type="spellEnd"/>
                            <w:r w:rsidR="003D204C">
                              <w:rPr>
                                <w:rFonts w:ascii="Times New Roman" w:hAnsi="Times New Roman" w:cs="Times New Roman"/>
                              </w:rPr>
                              <w:t xml:space="preserve"> count data collected from the 2014 bumblebee survey </w:t>
                            </w:r>
                            <w:del w:id="60" w:author="Alison" w:date="2016-03-31T15:20:00Z">
                              <w:r w:rsidR="003D204C" w:rsidDel="003F20C5">
                                <w:rPr>
                                  <w:rFonts w:ascii="Times New Roman" w:hAnsi="Times New Roman" w:cs="Times New Roman"/>
                                </w:rPr>
                                <w:delText xml:space="preserve">showed </w:delText>
                              </w:r>
                              <w:r w:rsidR="006B62EE" w:rsidDel="003F20C5">
                                <w:rPr>
                                  <w:rFonts w:ascii="Times New Roman" w:hAnsi="Times New Roman" w:cs="Times New Roman"/>
                                </w:rPr>
                                <w:delText>how</w:delText>
                              </w:r>
                            </w:del>
                            <w:ins w:id="61" w:author="Alison" w:date="2016-03-31T15:20:00Z">
                              <w:r w:rsidR="003F20C5">
                                <w:rPr>
                                  <w:rFonts w:ascii="Times New Roman" w:hAnsi="Times New Roman" w:cs="Times New Roman"/>
                                </w:rPr>
                                <w:t xml:space="preserve">demonstrated that the parasite is very common, and </w:t>
                              </w:r>
                            </w:ins>
                            <w:del w:id="62" w:author="Alison" w:date="2016-03-31T15:20:00Z">
                              <w:r w:rsidR="006B62EE" w:rsidDel="003F20C5">
                                <w:rPr>
                                  <w:rFonts w:ascii="Times New Roman" w:hAnsi="Times New Roman" w:cs="Times New Roman"/>
                                </w:rPr>
                                <w:delText xml:space="preserve"> prevalent this parasite was on </w:delText>
                              </w:r>
                            </w:del>
                            <w:del w:id="63" w:author="Alison" w:date="2016-03-31T15:21:00Z">
                              <w:r w:rsidR="006B62EE" w:rsidDel="003F20C5">
                                <w:rPr>
                                  <w:rFonts w:ascii="Times New Roman" w:hAnsi="Times New Roman" w:cs="Times New Roman"/>
                                </w:rPr>
                                <w:delText>the landscape. P</w:delText>
                              </w:r>
                            </w:del>
                            <w:ins w:id="64" w:author="Alison" w:date="2016-03-31T15:21:00Z">
                              <w:r w:rsidR="003F20C5">
                                <w:rPr>
                                  <w:rFonts w:ascii="Times New Roman" w:hAnsi="Times New Roman" w:cs="Times New Roman"/>
                                </w:rPr>
                                <w:t>the p</w:t>
                              </w:r>
                            </w:ins>
                            <w:r w:rsidR="006B62EE">
                              <w:rPr>
                                <w:rFonts w:ascii="Times New Roman" w:hAnsi="Times New Roman" w:cs="Times New Roman"/>
                              </w:rPr>
                              <w:t xml:space="preserve">robabilities of infection </w:t>
                            </w:r>
                            <w:del w:id="65" w:author="Alison" w:date="2016-03-31T15:21:00Z">
                              <w:r w:rsidR="006B62EE" w:rsidDel="003F20C5">
                                <w:rPr>
                                  <w:rFonts w:ascii="Times New Roman" w:hAnsi="Times New Roman" w:cs="Times New Roman"/>
                                </w:rPr>
                                <w:delText>for each common species show that some species are more susceptible to the parasite</w:delText>
                              </w:r>
                            </w:del>
                            <w:ins w:id="66" w:author="Alison" w:date="2016-03-31T15:21:00Z">
                              <w:r w:rsidR="003F20C5">
                                <w:rPr>
                                  <w:rFonts w:ascii="Times New Roman" w:hAnsi="Times New Roman" w:cs="Times New Roman"/>
                                </w:rPr>
                                <w:t>vary among bumblebee species</w:t>
                              </w:r>
                            </w:ins>
                            <w:r w:rsidR="006B62EE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ins w:id="67" w:author="Alison" w:date="2016-03-31T15:21:00Z">
                              <w:r w:rsidR="003F20C5">
                                <w:rPr>
                                  <w:rFonts w:ascii="Times New Roman" w:hAnsi="Times New Roman" w:cs="Times New Roman"/>
                                </w:rPr>
                                <w:t>F</w:t>
                              </w:r>
                            </w:ins>
                            <w:del w:id="68" w:author="Alison" w:date="2016-03-31T15:21:00Z">
                              <w:r w:rsidR="006B62EE" w:rsidDel="003F20C5">
                                <w:rPr>
                                  <w:rFonts w:ascii="Times New Roman" w:hAnsi="Times New Roman" w:cs="Times New Roman"/>
                                </w:rPr>
                                <w:delText>f</w:delText>
                              </w:r>
                            </w:del>
                            <w:r w:rsidR="006B62EE">
                              <w:rPr>
                                <w:rFonts w:ascii="Times New Roman" w:hAnsi="Times New Roman" w:cs="Times New Roman"/>
                              </w:rPr>
                              <w:t xml:space="preserve">ig 1). </w:t>
                            </w:r>
                            <w:r w:rsidR="002F0DC7">
                              <w:rPr>
                                <w:rFonts w:ascii="Times New Roman" w:hAnsi="Times New Roman" w:cs="Times New Roman"/>
                              </w:rPr>
                              <w:t>Caste (Queen/worker/male) had no bearing on probability of infection.</w:t>
                            </w:r>
                            <w:r w:rsidR="003D204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F0DC7">
                              <w:rPr>
                                <w:rFonts w:ascii="Times New Roman" w:hAnsi="Times New Roman" w:cs="Times New Roman"/>
                              </w:rPr>
                              <w:t>The parasite appeared to be</w:t>
                            </w:r>
                            <w:r w:rsidR="00823E7E">
                              <w:rPr>
                                <w:rFonts w:ascii="Times New Roman" w:hAnsi="Times New Roman" w:cs="Times New Roman"/>
                              </w:rPr>
                              <w:t xml:space="preserve"> prevalent on the landscape</w:t>
                            </w:r>
                            <w:r w:rsidR="00D359C8">
                              <w:rPr>
                                <w:rFonts w:ascii="Times New Roman" w:hAnsi="Times New Roman" w:cs="Times New Roman"/>
                              </w:rPr>
                              <w:t xml:space="preserve"> with a mean </w:t>
                            </w:r>
                            <w:r w:rsidR="002F0DC7">
                              <w:rPr>
                                <w:rFonts w:ascii="Times New Roman" w:hAnsi="Times New Roman" w:cs="Times New Roman"/>
                              </w:rPr>
                              <w:t>probability</w:t>
                            </w:r>
                            <w:r w:rsidR="00D359C8">
                              <w:rPr>
                                <w:rFonts w:ascii="Times New Roman" w:hAnsi="Times New Roman" w:cs="Times New Roman"/>
                              </w:rPr>
                              <w:t xml:space="preserve"> of 0.333</w:t>
                            </w:r>
                            <w:r w:rsidR="00823E7E">
                              <w:rPr>
                                <w:rFonts w:ascii="Times New Roman" w:hAnsi="Times New Roman" w:cs="Times New Roman"/>
                              </w:rPr>
                              <w:t xml:space="preserve">, which increases the </w:t>
                            </w:r>
                            <w:r w:rsidR="00D359C8">
                              <w:rPr>
                                <w:rFonts w:ascii="Times New Roman" w:hAnsi="Times New Roman" w:cs="Times New Roman"/>
                              </w:rPr>
                              <w:t>chances</w:t>
                            </w:r>
                            <w:r w:rsidR="00823E7E">
                              <w:rPr>
                                <w:rFonts w:ascii="Times New Roman" w:hAnsi="Times New Roman" w:cs="Times New Roman"/>
                              </w:rPr>
                              <w:t xml:space="preserve"> of coinfection with other pathogens such as DWV or BQCV.</w:t>
                            </w:r>
                          </w:p>
                          <w:p w:rsidR="00B24D31" w:rsidRDefault="00B24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.4pt;margin-top:10.85pt;width:228pt;height:1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" filled="f" stroked="f">
                <v:textbox>
                  <w:txbxContent>
                    <w:p w:rsidR="00B24D31" w:rsidRPr="005A3891" w:rsidRDefault="00B24D31" w:rsidP="00B24D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="003D204C">
                        <w:rPr>
                          <w:rFonts w:ascii="Times New Roman" w:hAnsi="Times New Roman" w:cs="Times New Roman"/>
                        </w:rPr>
                        <w:t xml:space="preserve">he </w:t>
                      </w:r>
                      <w:proofErr w:type="spellStart"/>
                      <w:r w:rsidR="003D204C" w:rsidRPr="003D204C">
                        <w:rPr>
                          <w:rFonts w:ascii="Times New Roman" w:hAnsi="Times New Roman" w:cs="Times New Roman"/>
                          <w:i/>
                        </w:rPr>
                        <w:t>Nosema</w:t>
                      </w:r>
                      <w:proofErr w:type="spellEnd"/>
                      <w:r w:rsidR="003D204C">
                        <w:rPr>
                          <w:rFonts w:ascii="Times New Roman" w:hAnsi="Times New Roman" w:cs="Times New Roman"/>
                        </w:rPr>
                        <w:t xml:space="preserve"> count data collected from the 2014 bumblebee survey </w:t>
                      </w:r>
                      <w:del w:id="69" w:author="Alison" w:date="2016-03-31T15:20:00Z">
                        <w:r w:rsidR="003D204C" w:rsidDel="003F20C5">
                          <w:rPr>
                            <w:rFonts w:ascii="Times New Roman" w:hAnsi="Times New Roman" w:cs="Times New Roman"/>
                          </w:rPr>
                          <w:delText xml:space="preserve">showed </w:delText>
                        </w:r>
                        <w:r w:rsidR="006B62EE" w:rsidDel="003F20C5">
                          <w:rPr>
                            <w:rFonts w:ascii="Times New Roman" w:hAnsi="Times New Roman" w:cs="Times New Roman"/>
                          </w:rPr>
                          <w:delText>how</w:delText>
                        </w:r>
                      </w:del>
                      <w:ins w:id="70" w:author="Alison" w:date="2016-03-31T15:20:00Z">
                        <w:r w:rsidR="003F20C5">
                          <w:rPr>
                            <w:rFonts w:ascii="Times New Roman" w:hAnsi="Times New Roman" w:cs="Times New Roman"/>
                          </w:rPr>
                          <w:t xml:space="preserve">demonstrated that the parasite is very common, and </w:t>
                        </w:r>
                      </w:ins>
                      <w:del w:id="71" w:author="Alison" w:date="2016-03-31T15:20:00Z">
                        <w:r w:rsidR="006B62EE" w:rsidDel="003F20C5">
                          <w:rPr>
                            <w:rFonts w:ascii="Times New Roman" w:hAnsi="Times New Roman" w:cs="Times New Roman"/>
                          </w:rPr>
                          <w:delText xml:space="preserve"> prevalent this parasite was on </w:delText>
                        </w:r>
                      </w:del>
                      <w:del w:id="72" w:author="Alison" w:date="2016-03-31T15:21:00Z">
                        <w:r w:rsidR="006B62EE" w:rsidDel="003F20C5">
                          <w:rPr>
                            <w:rFonts w:ascii="Times New Roman" w:hAnsi="Times New Roman" w:cs="Times New Roman"/>
                          </w:rPr>
                          <w:delText>the landscape. P</w:delText>
                        </w:r>
                      </w:del>
                      <w:ins w:id="73" w:author="Alison" w:date="2016-03-31T15:21:00Z">
                        <w:r w:rsidR="003F20C5">
                          <w:rPr>
                            <w:rFonts w:ascii="Times New Roman" w:hAnsi="Times New Roman" w:cs="Times New Roman"/>
                          </w:rPr>
                          <w:t>the p</w:t>
                        </w:r>
                      </w:ins>
                      <w:r w:rsidR="006B62EE">
                        <w:rPr>
                          <w:rFonts w:ascii="Times New Roman" w:hAnsi="Times New Roman" w:cs="Times New Roman"/>
                        </w:rPr>
                        <w:t xml:space="preserve">robabilities of infection </w:t>
                      </w:r>
                      <w:del w:id="74" w:author="Alison" w:date="2016-03-31T15:21:00Z">
                        <w:r w:rsidR="006B62EE" w:rsidDel="003F20C5">
                          <w:rPr>
                            <w:rFonts w:ascii="Times New Roman" w:hAnsi="Times New Roman" w:cs="Times New Roman"/>
                          </w:rPr>
                          <w:delText>for each common species show that some species are more susceptible to the parasite</w:delText>
                        </w:r>
                      </w:del>
                      <w:ins w:id="75" w:author="Alison" w:date="2016-03-31T15:21:00Z">
                        <w:r w:rsidR="003F20C5">
                          <w:rPr>
                            <w:rFonts w:ascii="Times New Roman" w:hAnsi="Times New Roman" w:cs="Times New Roman"/>
                          </w:rPr>
                          <w:t>vary among bumblebee species</w:t>
                        </w:r>
                      </w:ins>
                      <w:r w:rsidR="006B62EE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ins w:id="76" w:author="Alison" w:date="2016-03-31T15:21:00Z">
                        <w:r w:rsidR="003F20C5">
                          <w:rPr>
                            <w:rFonts w:ascii="Times New Roman" w:hAnsi="Times New Roman" w:cs="Times New Roman"/>
                          </w:rPr>
                          <w:t>F</w:t>
                        </w:r>
                      </w:ins>
                      <w:del w:id="77" w:author="Alison" w:date="2016-03-31T15:21:00Z">
                        <w:r w:rsidR="006B62EE" w:rsidDel="003F20C5">
                          <w:rPr>
                            <w:rFonts w:ascii="Times New Roman" w:hAnsi="Times New Roman" w:cs="Times New Roman"/>
                          </w:rPr>
                          <w:delText>f</w:delText>
                        </w:r>
                      </w:del>
                      <w:r w:rsidR="006B62EE">
                        <w:rPr>
                          <w:rFonts w:ascii="Times New Roman" w:hAnsi="Times New Roman" w:cs="Times New Roman"/>
                        </w:rPr>
                        <w:t xml:space="preserve">ig 1). </w:t>
                      </w:r>
                      <w:r w:rsidR="002F0DC7">
                        <w:rPr>
                          <w:rFonts w:ascii="Times New Roman" w:hAnsi="Times New Roman" w:cs="Times New Roman"/>
                        </w:rPr>
                        <w:t>Caste (Queen/worker/male) had no bearing on probability of infection.</w:t>
                      </w:r>
                      <w:r w:rsidR="003D204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F0DC7">
                        <w:rPr>
                          <w:rFonts w:ascii="Times New Roman" w:hAnsi="Times New Roman" w:cs="Times New Roman"/>
                        </w:rPr>
                        <w:t>The parasite appeared to be</w:t>
                      </w:r>
                      <w:r w:rsidR="00823E7E">
                        <w:rPr>
                          <w:rFonts w:ascii="Times New Roman" w:hAnsi="Times New Roman" w:cs="Times New Roman"/>
                        </w:rPr>
                        <w:t xml:space="preserve"> prevalent on the landscape</w:t>
                      </w:r>
                      <w:r w:rsidR="00D359C8">
                        <w:rPr>
                          <w:rFonts w:ascii="Times New Roman" w:hAnsi="Times New Roman" w:cs="Times New Roman"/>
                        </w:rPr>
                        <w:t xml:space="preserve"> with a mean </w:t>
                      </w:r>
                      <w:r w:rsidR="002F0DC7">
                        <w:rPr>
                          <w:rFonts w:ascii="Times New Roman" w:hAnsi="Times New Roman" w:cs="Times New Roman"/>
                        </w:rPr>
                        <w:t>probability</w:t>
                      </w:r>
                      <w:r w:rsidR="00D359C8">
                        <w:rPr>
                          <w:rFonts w:ascii="Times New Roman" w:hAnsi="Times New Roman" w:cs="Times New Roman"/>
                        </w:rPr>
                        <w:t xml:space="preserve"> of 0.333</w:t>
                      </w:r>
                      <w:r w:rsidR="00823E7E">
                        <w:rPr>
                          <w:rFonts w:ascii="Times New Roman" w:hAnsi="Times New Roman" w:cs="Times New Roman"/>
                        </w:rPr>
                        <w:t xml:space="preserve">, which increases the </w:t>
                      </w:r>
                      <w:r w:rsidR="00D359C8">
                        <w:rPr>
                          <w:rFonts w:ascii="Times New Roman" w:hAnsi="Times New Roman" w:cs="Times New Roman"/>
                        </w:rPr>
                        <w:t>chances</w:t>
                      </w:r>
                      <w:r w:rsidR="00823E7E">
                        <w:rPr>
                          <w:rFonts w:ascii="Times New Roman" w:hAnsi="Times New Roman" w:cs="Times New Roman"/>
                        </w:rPr>
                        <w:t xml:space="preserve"> of coinfection with other pathogens such as DWV or BQCV.</w:t>
                      </w:r>
                    </w:p>
                    <w:p w:rsidR="00B24D31" w:rsidRDefault="00B24D31"/>
                  </w:txbxContent>
                </v:textbox>
              </v:shape>
            </w:pict>
          </mc:Fallback>
        </mc:AlternateContent>
      </w:r>
      <w:r w:rsidR="00F14244" w:rsidRPr="001B04DC">
        <w:rPr>
          <w:rFonts w:ascii="Times New Roman" w:hAnsi="Times New Roman" w:cs="Times New Roman"/>
          <w:b/>
          <w:i/>
        </w:rPr>
        <w:t>Preliminary data from 2015-2016:</w:t>
      </w:r>
    </w:p>
    <w:p w:rsidR="00F14244" w:rsidRDefault="00F14244" w:rsidP="00A86216">
      <w:pPr>
        <w:rPr>
          <w:rFonts w:ascii="Times New Roman" w:hAnsi="Times New Roman" w:cs="Times New Roman"/>
          <w:b/>
        </w:rPr>
      </w:pPr>
    </w:p>
    <w:p w:rsidR="0008345D" w:rsidRPr="001B04DC" w:rsidRDefault="0008345D" w:rsidP="00A86216">
      <w:pPr>
        <w:rPr>
          <w:rFonts w:ascii="Times New Roman" w:hAnsi="Times New Roman" w:cs="Times New Roman"/>
          <w:b/>
        </w:rPr>
      </w:pPr>
    </w:p>
    <w:p w:rsidR="00A86216" w:rsidRPr="001B04DC" w:rsidRDefault="00A86216" w:rsidP="00802CA4">
      <w:pPr>
        <w:rPr>
          <w:rFonts w:ascii="Times New Roman" w:hAnsi="Times New Roman" w:cs="Times New Roman"/>
          <w:b/>
          <w:i/>
        </w:rPr>
      </w:pPr>
    </w:p>
    <w:p w:rsidR="00A86216" w:rsidRPr="001B04DC" w:rsidRDefault="00FE22FB" w:rsidP="00802CA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95865" wp14:editId="73E5DD7C">
                <wp:simplePos x="0" y="0"/>
                <wp:positionH relativeFrom="column">
                  <wp:posOffset>5003800</wp:posOffset>
                </wp:positionH>
                <wp:positionV relativeFrom="paragraph">
                  <wp:posOffset>84455</wp:posOffset>
                </wp:positionV>
                <wp:extent cx="314960" cy="28448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D31" w:rsidRPr="00FE22FB" w:rsidRDefault="003D204C">
                            <w:pP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4D31" w:rsidRPr="00FE22FB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94pt;margin-top:6.65pt;width:24.8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" filled="f" stroked="f">
                <v:textbox>
                  <w:txbxContent>
                    <w:p w:rsidR="00B24D31" w:rsidRPr="00FE22FB" w:rsidRDefault="003D204C">
                      <w:pP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B24D31" w:rsidRPr="00FE22FB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A595" wp14:editId="3C7D2BDF">
                <wp:simplePos x="0" y="0"/>
                <wp:positionH relativeFrom="column">
                  <wp:posOffset>2870200</wp:posOffset>
                </wp:positionH>
                <wp:positionV relativeFrom="paragraph">
                  <wp:posOffset>109855</wp:posOffset>
                </wp:positionV>
                <wp:extent cx="2692400" cy="9372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D31" w:rsidRPr="00972B0F" w:rsidRDefault="0060123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Fig. 1.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del w:id="78" w:author="Alison" w:date="2016-03-31T15:20:00Z">
                              <w:r w:rsidR="00B24D31" w:rsidRPr="00972B0F" w:rsidDel="003F20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delText>This figure shows the</w:delText>
                              </w:r>
                            </w:del>
                            <w:ins w:id="79" w:author="Alison" w:date="2016-03-31T15:20:00Z">
                              <w:r w:rsidR="003F20C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The</w:t>
                              </w:r>
                            </w:ins>
                            <w:r w:rsidR="00B24D31" w:rsidRPr="00972B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probability of infection for five common </w:t>
                            </w:r>
                            <w:proofErr w:type="spellStart"/>
                            <w:r w:rsidR="00B24D3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Bo</w:t>
                            </w:r>
                            <w:r w:rsidR="00B24D31" w:rsidRPr="00972B0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mbus</w:t>
                            </w:r>
                            <w:proofErr w:type="spellEnd"/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4D31" w:rsidRPr="00972B0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spp</w:t>
                            </w:r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="00B24D31" w:rsidRPr="00972B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B24D31"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bimaculatus</w:t>
                            </w:r>
                            <w:proofErr w:type="spellEnd"/>
                            <w:r w:rsidR="00B24D31"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14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D914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</w:t>
                            </w:r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imac</w:t>
                            </w:r>
                            <w:proofErr w:type="spellEnd"/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.), </w:t>
                            </w:r>
                            <w:proofErr w:type="spellStart"/>
                            <w:r w:rsidR="00B24D31"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borrealis</w:t>
                            </w:r>
                            <w:proofErr w:type="spellEnd"/>
                            <w:r w:rsidR="00D914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(B</w:t>
                            </w:r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or.), </w:t>
                            </w:r>
                            <w:r w:rsidR="00B24D31"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impatiens</w:t>
                            </w:r>
                            <w:r w:rsidR="00D914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(I</w:t>
                            </w:r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mp.), </w:t>
                            </w:r>
                            <w:proofErr w:type="spellStart"/>
                            <w:r w:rsidR="00B24D31"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ternarius</w:t>
                            </w:r>
                            <w:proofErr w:type="spellEnd"/>
                            <w:r w:rsidR="00D914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(T</w:t>
                            </w:r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ern.) and </w:t>
                            </w:r>
                            <w:proofErr w:type="spellStart"/>
                            <w:r w:rsidR="00B24D31" w:rsidRPr="008F3F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vagans</w:t>
                            </w:r>
                            <w:proofErr w:type="spellEnd"/>
                            <w:r w:rsidR="00D914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D9149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</w:t>
                            </w:r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ag</w:t>
                            </w:r>
                            <w:proofErr w:type="spellEnd"/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.). </w:t>
                            </w:r>
                            <w:r w:rsidR="00B24D31" w:rsidRPr="00972B0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B. </w:t>
                            </w:r>
                            <w:proofErr w:type="spellStart"/>
                            <w:r w:rsidR="00B24D31" w:rsidRPr="00972B0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vagans</w:t>
                            </w:r>
                            <w:proofErr w:type="spellEnd"/>
                            <w:r w:rsidR="00B24D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was found to have a lower prob. of infection (0.107). The mean prob. of infection for all species was 0.333.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26pt;margin-top:8.65pt;width:212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" filled="f" stroked="f">
                <v:textbox>
                  <w:txbxContent>
                    <w:p w:rsidR="00B24D31" w:rsidRPr="00972B0F" w:rsidRDefault="0060123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Fig. 1.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del w:id="80" w:author="Alison" w:date="2016-03-31T15:20:00Z">
                        <w:r w:rsidR="00B24D31" w:rsidRPr="00972B0F" w:rsidDel="003F20C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delText>This figure shows the</w:delText>
                        </w:r>
                      </w:del>
                      <w:ins w:id="81" w:author="Alison" w:date="2016-03-31T15:20:00Z">
                        <w:r w:rsidR="003F20C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The</w:t>
                        </w:r>
                      </w:ins>
                      <w:r w:rsidR="00B24D31" w:rsidRPr="00972B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probability of infection for five common </w:t>
                      </w:r>
                      <w:proofErr w:type="spellStart"/>
                      <w:r w:rsidR="00B24D3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Bo</w:t>
                      </w:r>
                      <w:r w:rsidR="00B24D31" w:rsidRPr="00972B0F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mbus</w:t>
                      </w:r>
                      <w:proofErr w:type="spellEnd"/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B24D31" w:rsidRPr="00972B0F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spp</w:t>
                      </w:r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 w:rsidR="00B24D31" w:rsidRPr="00972B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B24D31"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bimaculatus</w:t>
                      </w:r>
                      <w:proofErr w:type="spellEnd"/>
                      <w:r w:rsidR="00B24D31"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D914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D914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</w:t>
                      </w:r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imac</w:t>
                      </w:r>
                      <w:proofErr w:type="spellEnd"/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.), </w:t>
                      </w:r>
                      <w:proofErr w:type="spellStart"/>
                      <w:r w:rsidR="00B24D31"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borrealis</w:t>
                      </w:r>
                      <w:proofErr w:type="spellEnd"/>
                      <w:r w:rsidR="00D914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(B</w:t>
                      </w:r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or.), </w:t>
                      </w:r>
                      <w:r w:rsidR="00B24D31"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impatiens</w:t>
                      </w:r>
                      <w:r w:rsidR="00D914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(I</w:t>
                      </w:r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mp.), </w:t>
                      </w:r>
                      <w:proofErr w:type="spellStart"/>
                      <w:r w:rsidR="00B24D31"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ternarius</w:t>
                      </w:r>
                      <w:proofErr w:type="spellEnd"/>
                      <w:r w:rsidR="00D914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(T</w:t>
                      </w:r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ern.) and </w:t>
                      </w:r>
                      <w:proofErr w:type="spellStart"/>
                      <w:r w:rsidR="00B24D31" w:rsidRPr="008F3F85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vagans</w:t>
                      </w:r>
                      <w:proofErr w:type="spellEnd"/>
                      <w:r w:rsidR="00D914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D9149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</w:t>
                      </w:r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ag</w:t>
                      </w:r>
                      <w:proofErr w:type="spellEnd"/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.). </w:t>
                      </w:r>
                      <w:r w:rsidR="00B24D31" w:rsidRPr="00972B0F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B. </w:t>
                      </w:r>
                      <w:proofErr w:type="spellStart"/>
                      <w:r w:rsidR="00B24D31" w:rsidRPr="00972B0F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vagans</w:t>
                      </w:r>
                      <w:proofErr w:type="spellEnd"/>
                      <w:r w:rsidR="00B24D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was found to have a lower prob. of infection (0.107). The mean prob. of infection for all species was 0.333.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:rsidR="00B24D31" w:rsidRDefault="00B24D31" w:rsidP="00802CA4">
      <w:pPr>
        <w:rPr>
          <w:rFonts w:ascii="Times New Roman" w:hAnsi="Times New Roman" w:cs="Times New Roman"/>
          <w:b/>
          <w:i/>
        </w:rPr>
      </w:pPr>
    </w:p>
    <w:p w:rsidR="00BF18ED" w:rsidRDefault="00B13839" w:rsidP="00802CA4">
      <w:pPr>
        <w:rPr>
          <w:ins w:id="82" w:author="Alison" w:date="2016-03-31T15:23:00Z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Expected findings</w:t>
      </w:r>
      <w:r w:rsidR="00B9174F">
        <w:rPr>
          <w:rFonts w:ascii="Times New Roman" w:hAnsi="Times New Roman" w:cs="Times New Roman"/>
          <w:b/>
          <w:i/>
        </w:rPr>
        <w:t xml:space="preserve"> &amp; Future plans:</w:t>
      </w:r>
      <w:r w:rsidR="00635ED6">
        <w:rPr>
          <w:rFonts w:ascii="Times New Roman" w:hAnsi="Times New Roman" w:cs="Times New Roman"/>
          <w:b/>
          <w:i/>
        </w:rPr>
        <w:t xml:space="preserve"> </w:t>
      </w:r>
      <w:r w:rsidR="00635ED6">
        <w:rPr>
          <w:rFonts w:ascii="Times New Roman" w:hAnsi="Times New Roman" w:cs="Times New Roman"/>
          <w:b/>
          <w:i/>
        </w:rPr>
        <w:tab/>
        <w:t xml:space="preserve">     </w:t>
      </w:r>
      <w:r w:rsidR="00CC2AF5" w:rsidRPr="001B04DC">
        <w:rPr>
          <w:rFonts w:ascii="Times New Roman" w:hAnsi="Times New Roman" w:cs="Times New Roman"/>
        </w:rPr>
        <w:t xml:space="preserve">Research into the health of both managed and wild pollinators is a lifelong passion of mine. I have kept honeybees since the age of 12 and have become very invested in </w:t>
      </w:r>
      <w:del w:id="83" w:author="Alison" w:date="2016-03-31T15:22:00Z">
        <w:r w:rsidR="00CC2AF5" w:rsidRPr="001B04DC" w:rsidDel="003F20C5">
          <w:rPr>
            <w:rFonts w:ascii="Times New Roman" w:hAnsi="Times New Roman" w:cs="Times New Roman"/>
          </w:rPr>
          <w:delText xml:space="preserve">attempting to </w:delText>
        </w:r>
      </w:del>
      <w:r w:rsidR="00CC2AF5" w:rsidRPr="001B04DC">
        <w:rPr>
          <w:rFonts w:ascii="Times New Roman" w:hAnsi="Times New Roman" w:cs="Times New Roman"/>
        </w:rPr>
        <w:t xml:space="preserve">understanding the forces </w:t>
      </w:r>
      <w:del w:id="84" w:author="Alison" w:date="2016-03-31T15:23:00Z">
        <w:r w:rsidR="00CC2AF5" w:rsidRPr="001B04DC" w:rsidDel="00BF18ED">
          <w:rPr>
            <w:rFonts w:ascii="Times New Roman" w:hAnsi="Times New Roman" w:cs="Times New Roman"/>
          </w:rPr>
          <w:delText xml:space="preserve">at play </w:delText>
        </w:r>
      </w:del>
      <w:r w:rsidR="00CC2AF5" w:rsidRPr="001B04DC">
        <w:rPr>
          <w:rFonts w:ascii="Times New Roman" w:hAnsi="Times New Roman" w:cs="Times New Roman"/>
        </w:rPr>
        <w:t xml:space="preserve">that are </w:t>
      </w:r>
      <w:r w:rsidR="00275EFF" w:rsidRPr="001B04DC">
        <w:rPr>
          <w:rFonts w:ascii="Times New Roman" w:hAnsi="Times New Roman" w:cs="Times New Roman"/>
        </w:rPr>
        <w:t>contributing to their demise</w:t>
      </w:r>
      <w:r w:rsidR="00CC2AF5" w:rsidRPr="001B04DC">
        <w:rPr>
          <w:rFonts w:ascii="Times New Roman" w:hAnsi="Times New Roman" w:cs="Times New Roman"/>
        </w:rPr>
        <w:t xml:space="preserve">. </w:t>
      </w:r>
      <w:ins w:id="85" w:author="Alison" w:date="2016-03-31T15:22:00Z">
        <w:r w:rsidR="003F20C5">
          <w:rPr>
            <w:rFonts w:ascii="Times New Roman" w:hAnsi="Times New Roman" w:cs="Times New Roman"/>
          </w:rPr>
          <w:t xml:space="preserve">The work I propose here will provide the foundation for my accelerated Master's project which I will complete in </w:t>
        </w:r>
      </w:ins>
      <w:ins w:id="86" w:author="Alison" w:date="2016-03-31T15:23:00Z">
        <w:r w:rsidR="00BF18ED">
          <w:rPr>
            <w:rFonts w:ascii="Times New Roman" w:hAnsi="Times New Roman" w:cs="Times New Roman"/>
          </w:rPr>
          <w:t>2018.</w:t>
        </w:r>
      </w:ins>
    </w:p>
    <w:p w:rsidR="00BF18ED" w:rsidRDefault="00BF18ED" w:rsidP="00802CA4">
      <w:pPr>
        <w:rPr>
          <w:ins w:id="87" w:author="Alison" w:date="2016-03-31T15:23:00Z"/>
          <w:rFonts w:ascii="Times New Roman" w:hAnsi="Times New Roman" w:cs="Times New Roman"/>
        </w:rPr>
      </w:pPr>
    </w:p>
    <w:p w:rsidR="00FB3216" w:rsidRPr="00635ED6" w:rsidDel="00BF18ED" w:rsidRDefault="00FB3216" w:rsidP="00802CA4">
      <w:pPr>
        <w:rPr>
          <w:del w:id="88" w:author="Alison" w:date="2016-03-31T15:23:00Z"/>
          <w:rFonts w:ascii="Times New Roman" w:hAnsi="Times New Roman" w:cs="Times New Roman"/>
          <w:b/>
          <w:i/>
        </w:rPr>
      </w:pPr>
      <w:del w:id="89" w:author="Alison" w:date="2016-03-31T15:23:00Z">
        <w:r w:rsidRPr="001B04DC" w:rsidDel="00BF18ED">
          <w:rPr>
            <w:rFonts w:ascii="Times New Roman" w:hAnsi="Times New Roman" w:cs="Times New Roman"/>
          </w:rPr>
          <w:delText xml:space="preserve">I will be beginning an accelerated Master’s program in biology </w:delText>
        </w:r>
        <w:r w:rsidR="00275EFF" w:rsidRPr="001B04DC" w:rsidDel="00BF18ED">
          <w:rPr>
            <w:rFonts w:ascii="Times New Roman" w:hAnsi="Times New Roman" w:cs="Times New Roman"/>
          </w:rPr>
          <w:delText>during the Fall 2016 semester and will continue to research bumblebee pathogens and their interactions</w:delText>
        </w:r>
        <w:r w:rsidR="008C469E" w:rsidDel="00BF18ED">
          <w:rPr>
            <w:rFonts w:ascii="Times New Roman" w:hAnsi="Times New Roman" w:cs="Times New Roman"/>
          </w:rPr>
          <w:delText>.</w:delText>
        </w:r>
      </w:del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:rsidR="00D70A3A" w:rsidRPr="001B04DC" w:rsidRDefault="00D70A3A" w:rsidP="00802CA4">
      <w:pPr>
        <w:rPr>
          <w:rFonts w:ascii="Times New Roman" w:hAnsi="Times New Roman" w:cs="Times New Roman"/>
          <w:b/>
        </w:rPr>
      </w:pPr>
    </w:p>
    <w:sectPr w:rsidR="00D70A3A" w:rsidRPr="001B04DC" w:rsidSect="007A14E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7" w:author="Alison" w:date="2016-03-31T15:15:00Z" w:initials="AKB">
    <w:p w:rsidR="00B43209" w:rsidRDefault="00B43209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folks reading this grant are not biologists so avoid jargon and terms that they are unfamiliar with.  Use an "elevator speech" as if you're talking with a highly educated person who is NOT a biologist.</w:t>
      </w:r>
    </w:p>
  </w:comment>
  <w:comment w:id="54" w:author="Alison" w:date="2016-03-31T15:16:00Z" w:initials="AKB">
    <w:p w:rsidR="00B43209" w:rsidRDefault="00B43209">
      <w:pPr>
        <w:pStyle w:val="CommentText"/>
      </w:pPr>
      <w:r>
        <w:rPr>
          <w:rStyle w:val="CommentReference"/>
        </w:rPr>
        <w:annotationRef/>
      </w:r>
      <w:r>
        <w:t>These are reversed from the order you have above.  Keep consistent.</w:t>
      </w:r>
    </w:p>
  </w:comment>
  <w:comment w:id="56" w:author="Alison" w:date="2016-03-31T15:18:00Z" w:initials="AKB">
    <w:p w:rsidR="003F20C5" w:rsidRDefault="003F20C5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are the treatments?  Exposure to </w:t>
      </w:r>
      <w:proofErr w:type="spellStart"/>
      <w:r>
        <w:t>Nb</w:t>
      </w:r>
      <w:proofErr w:type="spellEnd"/>
      <w:r>
        <w:t xml:space="preserve"> (yes/no) and exposure to </w:t>
      </w:r>
      <w:proofErr w:type="spellStart"/>
      <w:r>
        <w:t>Nc</w:t>
      </w:r>
      <w:proofErr w:type="spellEnd"/>
      <w:r>
        <w:t xml:space="preserve"> (yes/no)?  If so, spell out.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01"/>
    <w:rsid w:val="00001780"/>
    <w:rsid w:val="000236CE"/>
    <w:rsid w:val="0008345D"/>
    <w:rsid w:val="000948D6"/>
    <w:rsid w:val="000A24EE"/>
    <w:rsid w:val="000D6F74"/>
    <w:rsid w:val="000F1007"/>
    <w:rsid w:val="000F36D7"/>
    <w:rsid w:val="00121C9A"/>
    <w:rsid w:val="001273BF"/>
    <w:rsid w:val="001B04DC"/>
    <w:rsid w:val="001B392B"/>
    <w:rsid w:val="001D302C"/>
    <w:rsid w:val="00206831"/>
    <w:rsid w:val="0020792A"/>
    <w:rsid w:val="00214F6A"/>
    <w:rsid w:val="0024068E"/>
    <w:rsid w:val="00244886"/>
    <w:rsid w:val="00275EFF"/>
    <w:rsid w:val="002941C6"/>
    <w:rsid w:val="002F0DC7"/>
    <w:rsid w:val="00302CFA"/>
    <w:rsid w:val="00321CB1"/>
    <w:rsid w:val="00352BB3"/>
    <w:rsid w:val="00357515"/>
    <w:rsid w:val="003C238B"/>
    <w:rsid w:val="003D204C"/>
    <w:rsid w:val="003F20C5"/>
    <w:rsid w:val="003F5DD5"/>
    <w:rsid w:val="0040328C"/>
    <w:rsid w:val="00417E0E"/>
    <w:rsid w:val="004255F5"/>
    <w:rsid w:val="00426658"/>
    <w:rsid w:val="00435B02"/>
    <w:rsid w:val="004523E5"/>
    <w:rsid w:val="00476445"/>
    <w:rsid w:val="004B542F"/>
    <w:rsid w:val="00526893"/>
    <w:rsid w:val="00584EFA"/>
    <w:rsid w:val="005A3891"/>
    <w:rsid w:val="005C1571"/>
    <w:rsid w:val="005D568F"/>
    <w:rsid w:val="005D576C"/>
    <w:rsid w:val="005E34E9"/>
    <w:rsid w:val="005F279E"/>
    <w:rsid w:val="005F37AF"/>
    <w:rsid w:val="00600EEE"/>
    <w:rsid w:val="0060123E"/>
    <w:rsid w:val="00604AD2"/>
    <w:rsid w:val="00607F48"/>
    <w:rsid w:val="00621CDB"/>
    <w:rsid w:val="006260F6"/>
    <w:rsid w:val="00635ED6"/>
    <w:rsid w:val="0064578A"/>
    <w:rsid w:val="0069137D"/>
    <w:rsid w:val="006A006E"/>
    <w:rsid w:val="006B62EE"/>
    <w:rsid w:val="006C0B0B"/>
    <w:rsid w:val="00704EE0"/>
    <w:rsid w:val="007A14E7"/>
    <w:rsid w:val="007E1E8D"/>
    <w:rsid w:val="007E4FBC"/>
    <w:rsid w:val="007F52BB"/>
    <w:rsid w:val="00802CA4"/>
    <w:rsid w:val="00820720"/>
    <w:rsid w:val="00823E7E"/>
    <w:rsid w:val="00835077"/>
    <w:rsid w:val="0083564D"/>
    <w:rsid w:val="0084637D"/>
    <w:rsid w:val="00857987"/>
    <w:rsid w:val="008766AF"/>
    <w:rsid w:val="00897CCC"/>
    <w:rsid w:val="008C469E"/>
    <w:rsid w:val="008D49B0"/>
    <w:rsid w:val="008F3F85"/>
    <w:rsid w:val="00905BFB"/>
    <w:rsid w:val="009310F5"/>
    <w:rsid w:val="00971CDA"/>
    <w:rsid w:val="00972B0F"/>
    <w:rsid w:val="00982E1F"/>
    <w:rsid w:val="00A0067D"/>
    <w:rsid w:val="00A010C8"/>
    <w:rsid w:val="00A0215E"/>
    <w:rsid w:val="00A123AA"/>
    <w:rsid w:val="00A30BD2"/>
    <w:rsid w:val="00A45F8E"/>
    <w:rsid w:val="00A533E1"/>
    <w:rsid w:val="00A604A4"/>
    <w:rsid w:val="00A647AB"/>
    <w:rsid w:val="00A74745"/>
    <w:rsid w:val="00A77BF2"/>
    <w:rsid w:val="00A86216"/>
    <w:rsid w:val="00A862A5"/>
    <w:rsid w:val="00AC56A6"/>
    <w:rsid w:val="00AD1C80"/>
    <w:rsid w:val="00AF3E94"/>
    <w:rsid w:val="00B13839"/>
    <w:rsid w:val="00B24D31"/>
    <w:rsid w:val="00B43209"/>
    <w:rsid w:val="00B72EA0"/>
    <w:rsid w:val="00B73EA1"/>
    <w:rsid w:val="00B9174F"/>
    <w:rsid w:val="00BB1A82"/>
    <w:rsid w:val="00BB6A10"/>
    <w:rsid w:val="00BC1052"/>
    <w:rsid w:val="00BD763C"/>
    <w:rsid w:val="00BF18ED"/>
    <w:rsid w:val="00C3074F"/>
    <w:rsid w:val="00C61F17"/>
    <w:rsid w:val="00C6750B"/>
    <w:rsid w:val="00C724DC"/>
    <w:rsid w:val="00C86C9C"/>
    <w:rsid w:val="00C90C8F"/>
    <w:rsid w:val="00CC2AF5"/>
    <w:rsid w:val="00CC2F01"/>
    <w:rsid w:val="00CE0351"/>
    <w:rsid w:val="00D0596F"/>
    <w:rsid w:val="00D359C8"/>
    <w:rsid w:val="00D70A3A"/>
    <w:rsid w:val="00D815E5"/>
    <w:rsid w:val="00D91490"/>
    <w:rsid w:val="00DB12A2"/>
    <w:rsid w:val="00DC12E8"/>
    <w:rsid w:val="00DC2E2F"/>
    <w:rsid w:val="00E23BD9"/>
    <w:rsid w:val="00E30216"/>
    <w:rsid w:val="00E31248"/>
    <w:rsid w:val="00E6560C"/>
    <w:rsid w:val="00E74F94"/>
    <w:rsid w:val="00E83E62"/>
    <w:rsid w:val="00E96C70"/>
    <w:rsid w:val="00EC504C"/>
    <w:rsid w:val="00F00982"/>
    <w:rsid w:val="00F11F11"/>
    <w:rsid w:val="00F14244"/>
    <w:rsid w:val="00F24C24"/>
    <w:rsid w:val="00F2676E"/>
    <w:rsid w:val="00F34BE2"/>
    <w:rsid w:val="00F702C3"/>
    <w:rsid w:val="00F963E7"/>
    <w:rsid w:val="00FB3216"/>
    <w:rsid w:val="00FD367C"/>
    <w:rsid w:val="00FE22FB"/>
    <w:rsid w:val="00FF3A4C"/>
    <w:rsid w:val="00FF53F5"/>
    <w:rsid w:val="00FF70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8F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60F6"/>
    <w:pPr>
      <w:widowControl w:val="0"/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260F6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3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2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60F6"/>
    <w:pPr>
      <w:widowControl w:val="0"/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260F6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3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2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Burnham</dc:creator>
  <cp:lastModifiedBy>Alison</cp:lastModifiedBy>
  <cp:revision>3</cp:revision>
  <cp:lastPrinted>2016-03-31T18:29:00Z</cp:lastPrinted>
  <dcterms:created xsi:type="dcterms:W3CDTF">2016-03-31T19:17:00Z</dcterms:created>
  <dcterms:modified xsi:type="dcterms:W3CDTF">2016-03-31T19:24:00Z</dcterms:modified>
</cp:coreProperties>
</file>