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B0E4" w14:textId="77777777" w:rsidR="000B2038" w:rsidRDefault="00D41F56" w:rsidP="007F73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F7327">
        <w:rPr>
          <w:rFonts w:ascii="Times New Roman" w:hAnsi="Times New Roman" w:cs="Times New Roman"/>
        </w:rPr>
        <w:t xml:space="preserve"> community ec</w:t>
      </w:r>
      <w:r w:rsidR="00742B28">
        <w:rPr>
          <w:rFonts w:ascii="Times New Roman" w:hAnsi="Times New Roman" w:cs="Times New Roman"/>
        </w:rPr>
        <w:t>ology approach to characteriz</w:t>
      </w:r>
      <w:r>
        <w:rPr>
          <w:rFonts w:ascii="Times New Roman" w:hAnsi="Times New Roman" w:cs="Times New Roman"/>
        </w:rPr>
        <w:t>ing</w:t>
      </w:r>
      <w:r w:rsidR="00742B28">
        <w:rPr>
          <w:rFonts w:ascii="Times New Roman" w:hAnsi="Times New Roman" w:cs="Times New Roman"/>
        </w:rPr>
        <w:t xml:space="preserve"> how</w:t>
      </w:r>
      <w:r w:rsidR="007F7327">
        <w:rPr>
          <w:rFonts w:ascii="Times New Roman" w:hAnsi="Times New Roman" w:cs="Times New Roman"/>
        </w:rPr>
        <w:t xml:space="preserve"> pathogen-pathogen interactions</w:t>
      </w:r>
      <w:r w:rsidR="00742B28">
        <w:rPr>
          <w:rFonts w:ascii="Times New Roman" w:hAnsi="Times New Roman" w:cs="Times New Roman"/>
        </w:rPr>
        <w:t xml:space="preserve"> affect </w:t>
      </w:r>
      <w:r>
        <w:rPr>
          <w:rFonts w:ascii="Times New Roman" w:hAnsi="Times New Roman" w:cs="Times New Roman"/>
        </w:rPr>
        <w:t>honeybee</w:t>
      </w:r>
      <w:r w:rsidR="00742B28">
        <w:rPr>
          <w:rFonts w:ascii="Times New Roman" w:hAnsi="Times New Roman" w:cs="Times New Roman"/>
        </w:rPr>
        <w:t xml:space="preserve"> mortality</w:t>
      </w:r>
    </w:p>
    <w:p w14:paraId="3CD2EFCD" w14:textId="77777777" w:rsidR="00E45E14" w:rsidRDefault="00E45E14" w:rsidP="00E45E14">
      <w:pPr>
        <w:jc w:val="center"/>
        <w:rPr>
          <w:rFonts w:ascii="Times New Roman" w:hAnsi="Times New Roman" w:cs="Times New Roman"/>
        </w:rPr>
      </w:pPr>
      <w:r w:rsidRPr="007F7327">
        <w:rPr>
          <w:rFonts w:ascii="Times New Roman" w:hAnsi="Times New Roman" w:cs="Times New Roman"/>
        </w:rPr>
        <w:t>Keywords:</w:t>
      </w:r>
      <w:r w:rsidR="00B620A3">
        <w:rPr>
          <w:rFonts w:ascii="Times New Roman" w:hAnsi="Times New Roman" w:cs="Times New Roman"/>
        </w:rPr>
        <w:t xml:space="preserve"> pollinator, virus, co</w:t>
      </w:r>
      <w:r>
        <w:rPr>
          <w:rFonts w:ascii="Times New Roman" w:hAnsi="Times New Roman" w:cs="Times New Roman"/>
        </w:rPr>
        <w:t xml:space="preserve">infection, honeybee, </w:t>
      </w:r>
      <w:del w:id="0" w:author="Alison Brody" w:date="2017-09-20T10:43:00Z">
        <w:r w:rsidDel="00DD2551">
          <w:rPr>
            <w:rFonts w:ascii="Times New Roman" w:hAnsi="Times New Roman" w:cs="Times New Roman"/>
          </w:rPr>
          <w:delText>varroa</w:delText>
        </w:r>
      </w:del>
      <w:ins w:id="1" w:author="Alison Brody" w:date="2017-09-20T10:43:00Z">
        <w:r w:rsidR="00DD2551">
          <w:rPr>
            <w:rFonts w:ascii="Times New Roman" w:hAnsi="Times New Roman" w:cs="Times New Roman"/>
          </w:rPr>
          <w:t>Varroa</w:t>
        </w:r>
      </w:ins>
      <w:r w:rsidR="00B620A3">
        <w:rPr>
          <w:rFonts w:ascii="Times New Roman" w:hAnsi="Times New Roman" w:cs="Times New Roman"/>
        </w:rPr>
        <w:t xml:space="preserve">, </w:t>
      </w:r>
      <w:del w:id="2" w:author="Alison Brody" w:date="2017-09-20T10:43:00Z">
        <w:r w:rsidR="00B620A3" w:rsidDel="00DD2551">
          <w:rPr>
            <w:rFonts w:ascii="Times New Roman" w:hAnsi="Times New Roman" w:cs="Times New Roman"/>
          </w:rPr>
          <w:delText>nosema</w:delText>
        </w:r>
      </w:del>
      <w:ins w:id="3" w:author="Alison Brody" w:date="2017-09-20T10:43:00Z">
        <w:r w:rsidR="00DD2551">
          <w:rPr>
            <w:rFonts w:ascii="Times New Roman" w:hAnsi="Times New Roman" w:cs="Times New Roman"/>
          </w:rPr>
          <w:t>Nosema</w:t>
        </w:r>
      </w:ins>
    </w:p>
    <w:p w14:paraId="03465535" w14:textId="77777777" w:rsidR="007F7327" w:rsidRDefault="007F7327" w:rsidP="00BA1495">
      <w:pPr>
        <w:rPr>
          <w:rFonts w:ascii="Times New Roman" w:hAnsi="Times New Roman" w:cs="Times New Roman"/>
          <w:b/>
        </w:rPr>
      </w:pPr>
    </w:p>
    <w:p w14:paraId="3C3F7B8A" w14:textId="77777777" w:rsidR="00045380" w:rsidRPr="002C4A19" w:rsidRDefault="00A8334D" w:rsidP="000453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Intellectual Merit:</w:t>
      </w:r>
      <w:r w:rsidR="002C4A19">
        <w:rPr>
          <w:rFonts w:ascii="Times New Roman" w:hAnsi="Times New Roman" w:cs="Times New Roman"/>
          <w:b/>
        </w:rPr>
        <w:t xml:space="preserve"> </w:t>
      </w:r>
      <w:r w:rsidR="00BA70CC" w:rsidRPr="00BA70CC">
        <w:rPr>
          <w:rFonts w:ascii="Times New Roman" w:hAnsi="Times New Roman" w:cs="Times New Roman"/>
          <w:spacing w:val="-1"/>
          <w:position w:val="2"/>
        </w:rPr>
        <w:t>The documented decline of important pollinators has garnered much attention and concern in recent years.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 xml:space="preserve"> It is estimated that around one third of the wor</w:t>
      </w:r>
      <w:r w:rsidR="00DD1138">
        <w:rPr>
          <w:rFonts w:ascii="Times New Roman" w:hAnsi="Times New Roman" w:cs="Times New Roman"/>
          <w:spacing w:val="-1"/>
          <w:position w:val="2"/>
        </w:rPr>
        <w:t>l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>d</w:t>
      </w:r>
      <w:r w:rsidR="00DD1138">
        <w:rPr>
          <w:rFonts w:ascii="Times New Roman" w:hAnsi="Times New Roman" w:cs="Times New Roman"/>
          <w:spacing w:val="-1"/>
          <w:position w:val="2"/>
        </w:rPr>
        <w:t>’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>s food is dependent upon animal-mediated pollination,</w:t>
      </w:r>
      <w:r w:rsidR="00DD1138">
        <w:rPr>
          <w:rFonts w:ascii="Times New Roman" w:hAnsi="Times New Roman" w:cs="Times New Roman"/>
          <w:spacing w:val="-1"/>
          <w:position w:val="2"/>
        </w:rPr>
        <w:t xml:space="preserve"> 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 xml:space="preserve">the majority </w:t>
      </w:r>
      <w:r w:rsidR="00DD1138">
        <w:rPr>
          <w:rFonts w:ascii="Times New Roman" w:hAnsi="Times New Roman" w:cs="Times New Roman"/>
          <w:spacing w:val="-1"/>
          <w:position w:val="2"/>
        </w:rPr>
        <w:t xml:space="preserve">of which is 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>provided by bees (</w:t>
      </w:r>
      <w:r w:rsidR="009E7492">
        <w:rPr>
          <w:rFonts w:ascii="Times New Roman" w:hAnsi="Times New Roman" w:cs="Times New Roman"/>
        </w:rPr>
        <w:t>1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>).</w:t>
      </w:r>
      <w:r w:rsidR="00EC0931">
        <w:rPr>
          <w:rFonts w:ascii="Times New Roman" w:hAnsi="Times New Roman" w:cs="Times New Roman"/>
          <w:spacing w:val="-1"/>
          <w:position w:val="2"/>
        </w:rPr>
        <w:t xml:space="preserve"> Honeybees alone</w:t>
      </w:r>
      <w:r w:rsidR="00871F74">
        <w:rPr>
          <w:rFonts w:ascii="Times New Roman" w:hAnsi="Times New Roman" w:cs="Times New Roman"/>
          <w:spacing w:val="-1"/>
          <w:position w:val="2"/>
        </w:rPr>
        <w:t xml:space="preserve"> account for </w:t>
      </w:r>
      <w:r w:rsidR="00EC0931">
        <w:rPr>
          <w:rFonts w:ascii="Times New Roman" w:hAnsi="Times New Roman" w:cs="Times New Roman"/>
          <w:spacing w:val="-1"/>
          <w:position w:val="2"/>
        </w:rPr>
        <w:t xml:space="preserve">an estimated 14 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 xml:space="preserve">billion USD </w:t>
      </w:r>
      <w:r w:rsidR="00EC0931">
        <w:rPr>
          <w:rFonts w:ascii="Times New Roman" w:hAnsi="Times New Roman" w:cs="Times New Roman"/>
          <w:spacing w:val="-1"/>
          <w:position w:val="2"/>
        </w:rPr>
        <w:t>a year in nation</w:t>
      </w:r>
      <w:ins w:id="4" w:author="Alison Brody" w:date="2017-09-20T10:44:00Z">
        <w:r w:rsidR="00DD2551">
          <w:rPr>
            <w:rFonts w:ascii="Times New Roman" w:hAnsi="Times New Roman" w:cs="Times New Roman"/>
            <w:spacing w:val="-1"/>
            <w:position w:val="2"/>
          </w:rPr>
          <w:t>al</w:t>
        </w:r>
      </w:ins>
      <w:r w:rsidR="00EC0931">
        <w:rPr>
          <w:rFonts w:ascii="Times New Roman" w:hAnsi="Times New Roman" w:cs="Times New Roman"/>
          <w:spacing w:val="-1"/>
          <w:position w:val="2"/>
        </w:rPr>
        <w:t xml:space="preserve"> revenue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 xml:space="preserve"> (</w:t>
      </w:r>
      <w:r w:rsidR="00583922">
        <w:rPr>
          <w:rFonts w:ascii="Times New Roman" w:hAnsi="Times New Roman" w:cs="Times New Roman"/>
          <w:spacing w:val="-1"/>
          <w:position w:val="2"/>
        </w:rPr>
        <w:t>2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>)</w:t>
      </w:r>
      <w:r w:rsidR="00EC0931">
        <w:rPr>
          <w:rFonts w:ascii="Times New Roman" w:hAnsi="Times New Roman" w:cs="Times New Roman"/>
          <w:spacing w:val="-1"/>
          <w:position w:val="2"/>
        </w:rPr>
        <w:t>.</w:t>
      </w:r>
      <w:r w:rsidR="00871F74">
        <w:rPr>
          <w:rFonts w:ascii="Times New Roman" w:hAnsi="Times New Roman" w:cs="Times New Roman"/>
          <w:spacing w:val="-1"/>
          <w:position w:val="2"/>
        </w:rPr>
        <w:t xml:space="preserve"> </w:t>
      </w:r>
      <w:ins w:id="5" w:author="Alison Brody" w:date="2017-09-20T10:44:00Z">
        <w:r w:rsidR="00DD2551">
          <w:rPr>
            <w:rFonts w:ascii="Times New Roman" w:hAnsi="Times New Roman" w:cs="Times New Roman"/>
            <w:spacing w:val="-1"/>
            <w:position w:val="2"/>
          </w:rPr>
          <w:t xml:space="preserve">Honeybees’ importance to agriculture, as well as their roles in ecological communities, makes </w:t>
        </w:r>
      </w:ins>
      <w:del w:id="6" w:author="Alison Brody" w:date="2017-09-20T10:45:00Z">
        <w:r w:rsidR="00DD1138" w:rsidDel="00DD2551">
          <w:rPr>
            <w:rFonts w:ascii="Times New Roman" w:hAnsi="Times New Roman" w:cs="Times New Roman"/>
            <w:spacing w:val="-1"/>
            <w:position w:val="2"/>
          </w:rPr>
          <w:delText>The</w:delText>
        </w:r>
        <w:r w:rsidR="008A3FE0" w:rsidDel="00DD2551">
          <w:rPr>
            <w:rFonts w:ascii="Times New Roman" w:hAnsi="Times New Roman" w:cs="Times New Roman"/>
            <w:spacing w:val="-1"/>
            <w:position w:val="2"/>
          </w:rPr>
          <w:delText xml:space="preserve"> importance of the</w:delText>
        </w:r>
        <w:r w:rsidR="00DD1138" w:rsidDel="00DD2551">
          <w:rPr>
            <w:rFonts w:ascii="Times New Roman" w:hAnsi="Times New Roman" w:cs="Times New Roman"/>
            <w:spacing w:val="-1"/>
            <w:position w:val="2"/>
          </w:rPr>
          <w:delText xml:space="preserve"> agricultural and ecological rolls honeybees</w:delText>
        </w:r>
        <w:r w:rsidR="008A3FE0" w:rsidDel="00DD2551">
          <w:rPr>
            <w:rFonts w:ascii="Times New Roman" w:hAnsi="Times New Roman" w:cs="Times New Roman"/>
            <w:spacing w:val="-1"/>
            <w:position w:val="2"/>
          </w:rPr>
          <w:delText xml:space="preserve"> play</w:delText>
        </w:r>
        <w:r w:rsidR="00DD1138" w:rsidDel="00DD2551">
          <w:rPr>
            <w:rFonts w:ascii="Times New Roman" w:hAnsi="Times New Roman" w:cs="Times New Roman"/>
            <w:spacing w:val="-1"/>
            <w:position w:val="2"/>
          </w:rPr>
          <w:delText xml:space="preserve"> </w:delText>
        </w:r>
        <w:r w:rsidR="008A3FE0" w:rsidDel="00DD2551">
          <w:rPr>
            <w:rFonts w:ascii="Times New Roman" w:hAnsi="Times New Roman" w:cs="Times New Roman"/>
            <w:spacing w:val="-1"/>
            <w:position w:val="2"/>
          </w:rPr>
          <w:delText xml:space="preserve">makes </w:delText>
        </w:r>
      </w:del>
      <w:r w:rsidR="008A3FE0">
        <w:rPr>
          <w:rFonts w:ascii="Times New Roman" w:hAnsi="Times New Roman" w:cs="Times New Roman"/>
          <w:spacing w:val="-1"/>
          <w:position w:val="2"/>
        </w:rPr>
        <w:t>their increasing losses of grave concern</w:t>
      </w:r>
      <w:r w:rsidR="00BA70CC" w:rsidRPr="00BA70CC">
        <w:rPr>
          <w:rFonts w:ascii="Times New Roman" w:hAnsi="Times New Roman" w:cs="Times New Roman"/>
          <w:spacing w:val="-1"/>
          <w:position w:val="2"/>
        </w:rPr>
        <w:t xml:space="preserve">. </w:t>
      </w:r>
      <w:r w:rsidR="00112D44">
        <w:rPr>
          <w:rFonts w:ascii="Times New Roman" w:hAnsi="Times New Roman" w:cs="Times New Roman"/>
          <w:spacing w:val="-1"/>
          <w:position w:val="2"/>
        </w:rPr>
        <w:t>Colony losses have been approximately 40% a year since 2012</w:t>
      </w:r>
      <w:r w:rsidR="00514BBF">
        <w:rPr>
          <w:rFonts w:ascii="Times New Roman" w:hAnsi="Times New Roman" w:cs="Times New Roman"/>
          <w:spacing w:val="-1"/>
          <w:position w:val="2"/>
        </w:rPr>
        <w:t>, up from 10% twenty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 years ago (</w:t>
      </w:r>
      <w:r w:rsidR="00583922">
        <w:rPr>
          <w:rFonts w:ascii="Times New Roman" w:hAnsi="Times New Roman" w:cs="Times New Roman"/>
          <w:spacing w:val="-1"/>
          <w:position w:val="2"/>
        </w:rPr>
        <w:t>3</w:t>
      </w:r>
      <w:r w:rsidR="00112D44">
        <w:rPr>
          <w:rFonts w:ascii="Times New Roman" w:hAnsi="Times New Roman" w:cs="Times New Roman"/>
          <w:spacing w:val="-1"/>
          <w:position w:val="2"/>
        </w:rPr>
        <w:t>). Among</w:t>
      </w:r>
      <w:del w:id="7" w:author="Alison Brody" w:date="2017-09-20T10:46:00Z">
        <w:r w:rsidR="00112D44" w:rsidDel="00DD2551">
          <w:rPr>
            <w:rFonts w:ascii="Times New Roman" w:hAnsi="Times New Roman" w:cs="Times New Roman"/>
            <w:spacing w:val="-1"/>
            <w:position w:val="2"/>
          </w:rPr>
          <w:delText>st</w:delText>
        </w:r>
      </w:del>
      <w:r w:rsidR="00112D44">
        <w:rPr>
          <w:rFonts w:ascii="Times New Roman" w:hAnsi="Times New Roman" w:cs="Times New Roman"/>
          <w:spacing w:val="-1"/>
          <w:position w:val="2"/>
        </w:rPr>
        <w:t xml:space="preserve"> the many threats facing bees are a series of pathogens including microsporidia</w:t>
      </w:r>
      <w:r w:rsidR="00D11463">
        <w:rPr>
          <w:rFonts w:ascii="Times New Roman" w:hAnsi="Times New Roman" w:cs="Times New Roman"/>
          <w:spacing w:val="-1"/>
          <w:position w:val="2"/>
        </w:rPr>
        <w:t>ns</w:t>
      </w:r>
      <w:r w:rsidR="00112D44">
        <w:rPr>
          <w:rFonts w:ascii="Times New Roman" w:hAnsi="Times New Roman" w:cs="Times New Roman"/>
          <w:spacing w:val="-1"/>
          <w:position w:val="2"/>
        </w:rPr>
        <w:t>, ectoparasites, RNA viruses</w:t>
      </w:r>
      <w:r w:rsidR="00E86DF0">
        <w:rPr>
          <w:rFonts w:ascii="Times New Roman" w:hAnsi="Times New Roman" w:cs="Times New Roman"/>
          <w:spacing w:val="-1"/>
          <w:position w:val="2"/>
        </w:rPr>
        <w:t xml:space="preserve"> and </w:t>
      </w:r>
      <w:r w:rsidR="00D11463">
        <w:rPr>
          <w:rFonts w:ascii="Times New Roman" w:hAnsi="Times New Roman" w:cs="Times New Roman"/>
          <w:spacing w:val="-1"/>
          <w:position w:val="2"/>
        </w:rPr>
        <w:t xml:space="preserve">various </w:t>
      </w:r>
      <w:r w:rsidR="00E86DF0">
        <w:rPr>
          <w:rFonts w:ascii="Times New Roman" w:hAnsi="Times New Roman" w:cs="Times New Roman"/>
          <w:spacing w:val="-1"/>
          <w:position w:val="2"/>
        </w:rPr>
        <w:t xml:space="preserve">bacteria. </w:t>
      </w:r>
      <w:r w:rsidR="009D3912">
        <w:rPr>
          <w:rFonts w:ascii="Times New Roman" w:eastAsia="Times New Roman" w:hAnsi="Times New Roman" w:cs="Times New Roman"/>
        </w:rPr>
        <w:t>Coinfections might play an important role in colony collapse disorder (CCD)</w:t>
      </w:r>
      <w:r w:rsidR="002C4A19">
        <w:rPr>
          <w:rFonts w:ascii="Times New Roman" w:eastAsia="Times New Roman" w:hAnsi="Times New Roman" w:cs="Times New Roman"/>
        </w:rPr>
        <w:t xml:space="preserve"> and are</w:t>
      </w:r>
      <w:r w:rsidR="002C4A19" w:rsidRPr="002B2D58">
        <w:rPr>
          <w:rFonts w:ascii="Times New Roman" w:eastAsia="Times New Roman" w:hAnsi="Times New Roman" w:cs="Times New Roman"/>
        </w:rPr>
        <w:t xml:space="preserve"> understudied</w:t>
      </w:r>
      <w:ins w:id="8" w:author="Alison Brody [2]" w:date="2017-09-20T19:50:00Z">
        <w:r w:rsidR="00A47597">
          <w:rPr>
            <w:rFonts w:ascii="Times New Roman" w:eastAsia="Times New Roman" w:hAnsi="Times New Roman" w:cs="Times New Roman"/>
          </w:rPr>
          <w:t>(4)</w:t>
        </w:r>
      </w:ins>
      <w:ins w:id="9" w:author="Alison Brody" w:date="2017-09-20T17:34:00Z">
        <w:r w:rsidR="009870C1">
          <w:rPr>
            <w:rFonts w:ascii="Times New Roman" w:eastAsia="Times New Roman" w:hAnsi="Times New Roman" w:cs="Times New Roman"/>
          </w:rPr>
          <w:t>.</w:t>
        </w:r>
      </w:ins>
      <w:del w:id="10" w:author="Alison Brody" w:date="2017-09-20T17:34:00Z">
        <w:r w:rsidR="002C4A19" w:rsidRPr="002B2D58" w:rsidDel="009870C1">
          <w:rPr>
            <w:rFonts w:ascii="Times New Roman" w:eastAsia="Times New Roman" w:hAnsi="Times New Roman" w:cs="Times New Roman"/>
          </w:rPr>
          <w:delText xml:space="preserve"> in bee research</w:delText>
        </w:r>
        <w:r w:rsidR="002C4A19" w:rsidDel="009870C1">
          <w:rPr>
            <w:rFonts w:ascii="Times New Roman" w:eastAsia="Times New Roman" w:hAnsi="Times New Roman" w:cs="Times New Roman"/>
          </w:rPr>
          <w:delText xml:space="preserve"> literature </w:delText>
        </w:r>
        <w:r w:rsidR="002C4A19" w:rsidRPr="002B2D58" w:rsidDel="009870C1">
          <w:rPr>
            <w:rFonts w:ascii="Times New Roman" w:eastAsia="Times New Roman" w:hAnsi="Times New Roman" w:cs="Times New Roman"/>
          </w:rPr>
          <w:delText>(</w:delText>
        </w:r>
        <w:r w:rsidR="00583922" w:rsidDel="009870C1">
          <w:rPr>
            <w:rFonts w:ascii="Times New Roman" w:hAnsi="Times New Roman" w:cs="Times New Roman"/>
          </w:rPr>
          <w:delText>4</w:delText>
        </w:r>
        <w:r w:rsidR="002C4A19" w:rsidDel="009870C1">
          <w:rPr>
            <w:rFonts w:ascii="Times New Roman" w:hAnsi="Times New Roman" w:cs="Times New Roman"/>
          </w:rPr>
          <w:delText>)</w:delText>
        </w:r>
        <w:r w:rsidR="002C4A19" w:rsidRPr="002B2D58" w:rsidDel="009870C1">
          <w:rPr>
            <w:rFonts w:ascii="Times New Roman" w:eastAsia="Times New Roman" w:hAnsi="Times New Roman" w:cs="Times New Roman"/>
          </w:rPr>
          <w:delText>.</w:delText>
        </w:r>
        <w:r w:rsidR="002C4A19" w:rsidDel="009870C1">
          <w:rPr>
            <w:rFonts w:ascii="Times New Roman" w:eastAsia="Times New Roman" w:hAnsi="Times New Roman" w:cs="Times New Roman"/>
          </w:rPr>
          <w:delText xml:space="preserve"> </w:delText>
        </w:r>
      </w:del>
    </w:p>
    <w:p w14:paraId="6A733A32" w14:textId="77777777" w:rsidR="00045380" w:rsidRDefault="00045380" w:rsidP="00045380">
      <w:pPr>
        <w:rPr>
          <w:rFonts w:ascii="Times New Roman" w:eastAsia="Times New Roman" w:hAnsi="Times New Roman" w:cs="Times New Roman"/>
        </w:rPr>
      </w:pPr>
    </w:p>
    <w:p w14:paraId="618C7192" w14:textId="77777777" w:rsidR="00A85EE5" w:rsidRDefault="009870C1" w:rsidP="00BA149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07D89" wp14:editId="057CF373">
                <wp:simplePos x="0" y="0"/>
                <wp:positionH relativeFrom="column">
                  <wp:posOffset>2505075</wp:posOffset>
                </wp:positionH>
                <wp:positionV relativeFrom="paragraph">
                  <wp:posOffset>2800350</wp:posOffset>
                </wp:positionV>
                <wp:extent cx="3488055" cy="831215"/>
                <wp:effectExtent l="0" t="0" r="0" b="698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61AED" w14:textId="77777777" w:rsidR="00997051" w:rsidRPr="00FB2B4B" w:rsidRDefault="0099705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9705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Figure 1: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0EE0"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 w:rsidR="00C60A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above</w:t>
                            </w:r>
                            <w:r w:rsidR="00FF0EE0"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FF0EE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0E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Prevalence data for 4 common honeybee pathogens sampled from 32 colonies at 3 time </w:t>
                            </w:r>
                            <w:r w:rsidR="00FB2B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points every 4 weeks.</w:t>
                            </w:r>
                            <w:r w:rsidR="00FF0E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0EE0"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 w:rsidR="00C60A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below</w:t>
                            </w:r>
                            <w:r w:rsidR="00FF0EE0"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2B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Scaled and normalized </w:t>
                            </w:r>
                            <w:r w:rsidR="005F47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(Relative Intensity) </w:t>
                            </w:r>
                            <w:r w:rsidR="00FB2B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proxies for colony population size (frames of bees) and queen quality (brood pattern).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3125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7.25pt;margin-top:220.5pt;width:274.6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" filled="f" stroked="f">
                <v:textbox>
                  <w:txbxContent>
                    <w:p w:rsidR="00997051" w:rsidRPr="00FB2B4B" w:rsidRDefault="0099705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9705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Figure 1: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FF0EE0"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 w:rsidR="00C60A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above</w:t>
                      </w:r>
                      <w:r w:rsidR="00FF0EE0"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 w:rsidR="00FF0EE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FF0E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Prevalence data for 4 common honeybee pathogens sampled from 32 colonies at 3 time </w:t>
                      </w:r>
                      <w:r w:rsidR="00FB2B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points every 4 weeks.</w:t>
                      </w:r>
                      <w:r w:rsidR="00FF0E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FF0EE0"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 w:rsidR="00C60A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below</w:t>
                      </w:r>
                      <w:r w:rsidR="00FF0EE0"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 w:rsid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FB2B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Scaled and normalized </w:t>
                      </w:r>
                      <w:r w:rsidR="005F47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(Relative Intensity) </w:t>
                      </w:r>
                      <w:r w:rsidR="00FB2B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proxies for colony population size (frames of bees) and queen quality (brood pattern).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942DDD" wp14:editId="40B03BC5">
            <wp:simplePos x="0" y="0"/>
            <wp:positionH relativeFrom="column">
              <wp:posOffset>2367280</wp:posOffset>
            </wp:positionH>
            <wp:positionV relativeFrom="paragraph">
              <wp:posOffset>75565</wp:posOffset>
            </wp:positionV>
            <wp:extent cx="3609340" cy="2755265"/>
            <wp:effectExtent l="0" t="0" r="0" b="6985"/>
            <wp:wrapTight wrapText="bothSides">
              <wp:wrapPolygon edited="0">
                <wp:start x="0" y="0"/>
                <wp:lineTo x="0" y="21505"/>
                <wp:lineTo x="21433" y="21505"/>
                <wp:lineTo x="21433" y="0"/>
                <wp:lineTo x="0" y="0"/>
              </wp:wrapPolygon>
            </wp:wrapTight>
            <wp:docPr id="5" name="Picture 5" descr="Rplot0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lot01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1629" r="1398" b="2429"/>
                    <a:stretch/>
                  </pic:blipFill>
                  <pic:spPr bwMode="auto">
                    <a:xfrm>
                      <a:off x="0" y="0"/>
                      <a:ext cx="360934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0ED">
        <w:rPr>
          <w:rFonts w:ascii="Times New Roman" w:eastAsia="Times New Roman" w:hAnsi="Times New Roman" w:cs="Times New Roman"/>
        </w:rPr>
        <w:t xml:space="preserve">The importance of </w:t>
      </w:r>
      <w:del w:id="11" w:author="Alison Brody" w:date="2017-09-20T14:05:00Z">
        <w:r w:rsidR="004860ED" w:rsidDel="00117E12">
          <w:rPr>
            <w:rFonts w:ascii="Times New Roman" w:eastAsia="Times New Roman" w:hAnsi="Times New Roman" w:cs="Times New Roman"/>
          </w:rPr>
          <w:delText xml:space="preserve">considering </w:delText>
        </w:r>
      </w:del>
      <w:ins w:id="12" w:author="Alison Brody" w:date="2017-09-20T14:05:00Z">
        <w:r w:rsidR="00117E12">
          <w:rPr>
            <w:rFonts w:ascii="Times New Roman" w:eastAsia="Times New Roman" w:hAnsi="Times New Roman" w:cs="Times New Roman"/>
          </w:rPr>
          <w:t xml:space="preserve">understanding the outcome of </w:t>
        </w:r>
      </w:ins>
      <w:r w:rsidR="004860ED">
        <w:rPr>
          <w:rFonts w:ascii="Times New Roman" w:eastAsia="Times New Roman" w:hAnsi="Times New Roman" w:cs="Times New Roman"/>
        </w:rPr>
        <w:t xml:space="preserve">coinfection is of vital importance as </w:t>
      </w:r>
      <w:r w:rsidR="007638DF">
        <w:rPr>
          <w:rFonts w:ascii="Times New Roman" w:eastAsia="Times New Roman" w:hAnsi="Times New Roman" w:cs="Times New Roman"/>
        </w:rPr>
        <w:t>multiple infection</w:t>
      </w:r>
      <w:ins w:id="13" w:author="Alison Brody" w:date="2017-09-20T14:05:00Z">
        <w:r w:rsidR="00117E12">
          <w:rPr>
            <w:rFonts w:ascii="Times New Roman" w:eastAsia="Times New Roman" w:hAnsi="Times New Roman" w:cs="Times New Roman"/>
          </w:rPr>
          <w:t>s</w:t>
        </w:r>
      </w:ins>
      <w:r w:rsidR="007638DF">
        <w:rPr>
          <w:rFonts w:ascii="Times New Roman" w:eastAsia="Times New Roman" w:hAnsi="Times New Roman" w:cs="Times New Roman"/>
        </w:rPr>
        <w:t xml:space="preserve"> </w:t>
      </w:r>
      <w:del w:id="14" w:author="Alison Brody" w:date="2017-09-20T14:05:00Z">
        <w:r w:rsidR="007638DF" w:rsidDel="00117E12">
          <w:rPr>
            <w:rFonts w:ascii="Times New Roman" w:eastAsia="Times New Roman" w:hAnsi="Times New Roman" w:cs="Times New Roman"/>
          </w:rPr>
          <w:delText xml:space="preserve">is </w:delText>
        </w:r>
      </w:del>
      <w:ins w:id="15" w:author="Alison Brody" w:date="2017-09-20T14:05:00Z">
        <w:r w:rsidR="00117E12">
          <w:rPr>
            <w:rFonts w:ascii="Times New Roman" w:eastAsia="Times New Roman" w:hAnsi="Times New Roman" w:cs="Times New Roman"/>
          </w:rPr>
          <w:t xml:space="preserve">are </w:t>
        </w:r>
      </w:ins>
      <w:r w:rsidR="00ED2008">
        <w:rPr>
          <w:rFonts w:ascii="Times New Roman" w:eastAsia="Times New Roman" w:hAnsi="Times New Roman" w:cs="Times New Roman"/>
        </w:rPr>
        <w:t>common and the</w:t>
      </w:r>
      <w:ins w:id="16" w:author="Alison Brody" w:date="2017-09-20T14:05:00Z">
        <w:r w:rsidR="00117E12">
          <w:rPr>
            <w:rFonts w:ascii="Times New Roman" w:eastAsia="Times New Roman" w:hAnsi="Times New Roman" w:cs="Times New Roman"/>
          </w:rPr>
          <w:t>ir</w:t>
        </w:r>
      </w:ins>
      <w:r w:rsidR="00ED2008">
        <w:rPr>
          <w:rFonts w:ascii="Times New Roman" w:eastAsia="Times New Roman" w:hAnsi="Times New Roman" w:cs="Times New Roman"/>
        </w:rPr>
        <w:t xml:space="preserve"> repercussions poorly understood </w:t>
      </w:r>
      <w:r w:rsidR="004860ED">
        <w:rPr>
          <w:rFonts w:ascii="Times New Roman" w:eastAsia="Times New Roman" w:hAnsi="Times New Roman" w:cs="Times New Roman"/>
        </w:rPr>
        <w:t>(</w:t>
      </w:r>
      <w:r w:rsidR="002D3E11">
        <w:rPr>
          <w:rFonts w:ascii="Times New Roman" w:hAnsi="Times New Roman" w:cs="Times New Roman"/>
        </w:rPr>
        <w:t>5</w:t>
      </w:r>
      <w:r w:rsidR="004860ED" w:rsidRPr="002B2D58">
        <w:rPr>
          <w:rFonts w:ascii="Times New Roman" w:eastAsia="Times New Roman" w:hAnsi="Times New Roman" w:cs="Times New Roman"/>
        </w:rPr>
        <w:t>)</w:t>
      </w:r>
      <w:r w:rsidR="004860ED">
        <w:rPr>
          <w:rFonts w:ascii="Times New Roman" w:eastAsia="Times New Roman" w:hAnsi="Times New Roman" w:cs="Times New Roman"/>
        </w:rPr>
        <w:t>.</w:t>
      </w:r>
      <w:r w:rsidR="007638DF">
        <w:rPr>
          <w:rFonts w:ascii="Times New Roman" w:eastAsia="Times New Roman" w:hAnsi="Times New Roman" w:cs="Times New Roman"/>
        </w:rPr>
        <w:t xml:space="preserve"> There has been a recent call for experts in infectious disease to </w:t>
      </w:r>
      <w:del w:id="17" w:author="Alison Brody [2]" w:date="2017-09-20T19:50:00Z">
        <w:r w:rsidR="007638DF" w:rsidDel="00A47597">
          <w:rPr>
            <w:rFonts w:ascii="Times New Roman" w:eastAsia="Times New Roman" w:hAnsi="Times New Roman" w:cs="Times New Roman"/>
          </w:rPr>
          <w:delText xml:space="preserve">begin to </w:delText>
        </w:r>
      </w:del>
      <w:r w:rsidR="007638DF">
        <w:rPr>
          <w:rFonts w:ascii="Times New Roman" w:eastAsia="Times New Roman" w:hAnsi="Times New Roman" w:cs="Times New Roman"/>
        </w:rPr>
        <w:t xml:space="preserve">take </w:t>
      </w:r>
      <w:commentRangeStart w:id="18"/>
      <w:r w:rsidR="007638DF">
        <w:rPr>
          <w:rFonts w:ascii="Times New Roman" w:eastAsia="Times New Roman" w:hAnsi="Times New Roman" w:cs="Times New Roman"/>
        </w:rPr>
        <w:t xml:space="preserve">a community ecology approach </w:t>
      </w:r>
      <w:commentRangeEnd w:id="18"/>
      <w:r w:rsidR="009435DB">
        <w:rPr>
          <w:rStyle w:val="CommentReference"/>
        </w:rPr>
        <w:commentReference w:id="18"/>
      </w:r>
      <w:r w:rsidR="007638DF">
        <w:rPr>
          <w:rFonts w:ascii="Times New Roman" w:eastAsia="Times New Roman" w:hAnsi="Times New Roman" w:cs="Times New Roman"/>
        </w:rPr>
        <w:t>when thinking about host-parasite and parasite-parasite interactions</w:t>
      </w:r>
      <w:del w:id="19" w:author="Alison Brody [2]" w:date="2017-09-20T19:50:00Z">
        <w:r w:rsidR="007638DF" w:rsidDel="00A47597">
          <w:rPr>
            <w:rFonts w:ascii="Times New Roman" w:eastAsia="Times New Roman" w:hAnsi="Times New Roman" w:cs="Times New Roman"/>
          </w:rPr>
          <w:delText>.</w:delText>
        </w:r>
      </w:del>
      <w:r w:rsidR="007638DF">
        <w:rPr>
          <w:rFonts w:ascii="Times New Roman" w:eastAsia="Times New Roman" w:hAnsi="Times New Roman" w:cs="Times New Roman"/>
        </w:rPr>
        <w:t xml:space="preserve"> (</w:t>
      </w:r>
      <w:r w:rsidR="009E7492">
        <w:rPr>
          <w:rFonts w:ascii="Times New Roman" w:eastAsia="Times New Roman" w:hAnsi="Times New Roman" w:cs="Times New Roman"/>
        </w:rPr>
        <w:t>6</w:t>
      </w:r>
      <w:r w:rsidR="007638DF">
        <w:rPr>
          <w:rFonts w:ascii="Times New Roman" w:eastAsia="Times New Roman" w:hAnsi="Times New Roman" w:cs="Times New Roman"/>
        </w:rPr>
        <w:t xml:space="preserve">). </w:t>
      </w:r>
      <w:r w:rsidR="004860ED">
        <w:rPr>
          <w:rFonts w:ascii="Times New Roman" w:eastAsia="Times New Roman" w:hAnsi="Times New Roman" w:cs="Times New Roman"/>
        </w:rPr>
        <w:t xml:space="preserve"> </w:t>
      </w:r>
      <w:r w:rsidR="00045380">
        <w:rPr>
          <w:rFonts w:ascii="Times New Roman" w:eastAsia="Times New Roman" w:hAnsi="Times New Roman" w:cs="Times New Roman"/>
        </w:rPr>
        <w:t xml:space="preserve"> If one thinks of</w:t>
      </w:r>
      <w:r w:rsidR="00375820">
        <w:rPr>
          <w:rFonts w:ascii="Times New Roman" w:eastAsia="Times New Roman" w:hAnsi="Times New Roman" w:cs="Times New Roman"/>
        </w:rPr>
        <w:t xml:space="preserve"> the colony or even the individual bee as an</w:t>
      </w:r>
      <w:r w:rsidR="00045380">
        <w:rPr>
          <w:rFonts w:ascii="Times New Roman" w:eastAsia="Times New Roman" w:hAnsi="Times New Roman" w:cs="Times New Roman"/>
        </w:rPr>
        <w:t xml:space="preserve"> environ</w:t>
      </w:r>
      <w:r w:rsidR="00375820">
        <w:rPr>
          <w:rFonts w:ascii="Times New Roman" w:eastAsia="Times New Roman" w:hAnsi="Times New Roman" w:cs="Times New Roman"/>
        </w:rPr>
        <w:t>ment</w:t>
      </w:r>
      <w:r w:rsidR="00045380">
        <w:rPr>
          <w:rFonts w:ascii="Times New Roman" w:eastAsia="Times New Roman" w:hAnsi="Times New Roman" w:cs="Times New Roman"/>
        </w:rPr>
        <w:t xml:space="preserve"> inhabited by a community of pathogens, the advantages of this </w:t>
      </w:r>
      <w:commentRangeStart w:id="20"/>
      <w:r w:rsidR="00375820">
        <w:rPr>
          <w:rFonts w:ascii="Times New Roman" w:eastAsia="Times New Roman" w:hAnsi="Times New Roman" w:cs="Times New Roman"/>
        </w:rPr>
        <w:t>way of thinking</w:t>
      </w:r>
      <w:r w:rsidR="00045380">
        <w:rPr>
          <w:rFonts w:ascii="Times New Roman" w:eastAsia="Times New Roman" w:hAnsi="Times New Roman" w:cs="Times New Roman"/>
        </w:rPr>
        <w:t xml:space="preserve"> become apparent.</w:t>
      </w:r>
      <w:r w:rsidR="00375820">
        <w:rPr>
          <w:rFonts w:ascii="Times New Roman" w:eastAsia="Times New Roman" w:hAnsi="Times New Roman" w:cs="Times New Roman"/>
        </w:rPr>
        <w:t xml:space="preserve"> </w:t>
      </w:r>
      <w:commentRangeEnd w:id="20"/>
      <w:r w:rsidR="00A47597">
        <w:rPr>
          <w:rStyle w:val="CommentReference"/>
        </w:rPr>
        <w:commentReference w:id="20"/>
      </w:r>
      <w:commentRangeStart w:id="21"/>
      <w:r w:rsidR="00375820">
        <w:rPr>
          <w:rFonts w:ascii="Times New Roman" w:eastAsia="Times New Roman" w:hAnsi="Times New Roman" w:cs="Times New Roman"/>
        </w:rPr>
        <w:t xml:space="preserve">The vetted models and methods of the field of community ecology can be readily applied to the relatively understudied </w:t>
      </w:r>
      <w:r w:rsidR="0072492F">
        <w:rPr>
          <w:rFonts w:ascii="Times New Roman" w:eastAsia="Times New Roman" w:hAnsi="Times New Roman" w:cs="Times New Roman"/>
        </w:rPr>
        <w:t>field of co</w:t>
      </w:r>
      <w:r w:rsidR="00375820">
        <w:rPr>
          <w:rFonts w:ascii="Times New Roman" w:eastAsia="Times New Roman" w:hAnsi="Times New Roman" w:cs="Times New Roman"/>
        </w:rPr>
        <w:t xml:space="preserve">infection. </w:t>
      </w:r>
      <w:commentRangeEnd w:id="21"/>
      <w:r w:rsidR="00A47597">
        <w:rPr>
          <w:rStyle w:val="CommentReference"/>
        </w:rPr>
        <w:commentReference w:id="21"/>
      </w:r>
    </w:p>
    <w:p w14:paraId="63EDCCF9" w14:textId="77777777" w:rsidR="00A85EE5" w:rsidRDefault="00A85EE5" w:rsidP="00BA1495">
      <w:pPr>
        <w:rPr>
          <w:rFonts w:ascii="Times New Roman" w:eastAsia="Times New Roman" w:hAnsi="Times New Roman" w:cs="Times New Roman"/>
        </w:rPr>
      </w:pPr>
    </w:p>
    <w:p w14:paraId="34DD4B9E" w14:textId="77777777" w:rsidR="00BE4A4C" w:rsidRPr="00B620A3" w:rsidRDefault="00B443FE" w:rsidP="00AA415F">
      <w:pPr>
        <w:rPr>
          <w:rFonts w:ascii="Times New Roman" w:hAnsi="Times New Roman" w:cs="Times New Roman"/>
          <w:b/>
        </w:rPr>
      </w:pPr>
      <w:ins w:id="22" w:author="Alison Brody" w:date="2017-09-20T17:16:00Z">
        <w:r>
          <w:rPr>
            <w:rFonts w:ascii="Times New Roman" w:eastAsia="Times New Roman" w:hAnsi="Times New Roman" w:cs="Times New Roman"/>
            <w:b/>
          </w:rPr>
          <w:t>My goals are to</w:t>
        </w:r>
      </w:ins>
      <w:del w:id="23" w:author="Alison Brody" w:date="2017-09-20T17:16:00Z">
        <w:r w:rsidR="00ED2008" w:rsidRPr="00ED2008" w:rsidDel="00B443FE">
          <w:rPr>
            <w:rFonts w:ascii="Times New Roman" w:eastAsia="Times New Roman" w:hAnsi="Times New Roman" w:cs="Times New Roman"/>
            <w:b/>
          </w:rPr>
          <w:delText>T</w:delText>
        </w:r>
        <w:r w:rsidR="00F25C55" w:rsidRPr="00D11463" w:rsidDel="00B443FE">
          <w:rPr>
            <w:rFonts w:ascii="Times New Roman" w:eastAsia="Times New Roman" w:hAnsi="Times New Roman" w:cs="Times New Roman"/>
            <w:b/>
          </w:rPr>
          <w:delText xml:space="preserve">he </w:delText>
        </w:r>
        <w:r w:rsidR="006C5945" w:rsidDel="00B443FE">
          <w:rPr>
            <w:rFonts w:ascii="Times New Roman" w:eastAsia="Times New Roman" w:hAnsi="Times New Roman" w:cs="Times New Roman"/>
            <w:b/>
          </w:rPr>
          <w:delText>2</w:delText>
        </w:r>
        <w:r w:rsidR="00F25C55" w:rsidRPr="00D11463" w:rsidDel="00B443FE">
          <w:rPr>
            <w:rFonts w:ascii="Times New Roman" w:eastAsia="Times New Roman" w:hAnsi="Times New Roman" w:cs="Times New Roman"/>
            <w:b/>
          </w:rPr>
          <w:delText xml:space="preserve"> main goals of this study are</w:delText>
        </w:r>
      </w:del>
      <w:r w:rsidR="00F25C55" w:rsidRPr="00D11463">
        <w:rPr>
          <w:rFonts w:ascii="Times New Roman" w:eastAsia="Times New Roman" w:hAnsi="Times New Roman" w:cs="Times New Roman"/>
          <w:b/>
        </w:rPr>
        <w:t>:</w:t>
      </w:r>
      <w:r w:rsidR="00F25C55">
        <w:rPr>
          <w:rFonts w:ascii="Times New Roman" w:eastAsia="Times New Roman" w:hAnsi="Times New Roman" w:cs="Times New Roman"/>
        </w:rPr>
        <w:t xml:space="preserve"> </w:t>
      </w:r>
      <w:r w:rsidR="00E43F0A">
        <w:rPr>
          <w:rFonts w:ascii="Times New Roman" w:eastAsia="Times New Roman" w:hAnsi="Times New Roman" w:cs="Times New Roman"/>
          <w:b/>
        </w:rPr>
        <w:t>A</w:t>
      </w:r>
      <w:r w:rsidR="00F25C55" w:rsidRPr="00F25C55">
        <w:rPr>
          <w:rFonts w:ascii="Times New Roman" w:eastAsia="Times New Roman" w:hAnsi="Times New Roman" w:cs="Times New Roman"/>
          <w:b/>
        </w:rPr>
        <w:t>)</w:t>
      </w:r>
      <w:r w:rsidR="00F25C55">
        <w:rPr>
          <w:rFonts w:ascii="Times New Roman" w:eastAsia="Times New Roman" w:hAnsi="Times New Roman" w:cs="Times New Roman"/>
        </w:rPr>
        <w:t xml:space="preserve"> </w:t>
      </w:r>
      <w:del w:id="24" w:author="Alison Brody" w:date="2017-09-20T17:17:00Z">
        <w:r w:rsidR="0072492F" w:rsidDel="00B443FE">
          <w:rPr>
            <w:rFonts w:ascii="Times New Roman" w:eastAsia="Times New Roman" w:hAnsi="Times New Roman" w:cs="Times New Roman"/>
          </w:rPr>
          <w:delText>t</w:delText>
        </w:r>
        <w:r w:rsidR="007E6186" w:rsidDel="00B443FE">
          <w:rPr>
            <w:rFonts w:ascii="Times New Roman" w:eastAsia="Times New Roman" w:hAnsi="Times New Roman" w:cs="Times New Roman"/>
          </w:rPr>
          <w:delText xml:space="preserve">o </w:delText>
        </w:r>
      </w:del>
      <w:r w:rsidR="007E6186">
        <w:rPr>
          <w:rFonts w:ascii="Times New Roman" w:eastAsia="Times New Roman" w:hAnsi="Times New Roman" w:cs="Times New Roman"/>
        </w:rPr>
        <w:t>advance our understanding of the</w:t>
      </w:r>
      <w:r w:rsidR="00823760">
        <w:rPr>
          <w:rFonts w:ascii="Times New Roman" w:eastAsia="Times New Roman" w:hAnsi="Times New Roman" w:cs="Times New Roman"/>
        </w:rPr>
        <w:t xml:space="preserve"> mechanisms</w:t>
      </w:r>
      <w:r w:rsidR="007E6186">
        <w:rPr>
          <w:rFonts w:ascii="Times New Roman" w:eastAsia="Times New Roman" w:hAnsi="Times New Roman" w:cs="Times New Roman"/>
        </w:rPr>
        <w:t xml:space="preserve"> and outcomes </w:t>
      </w:r>
      <w:r w:rsidR="00E07647">
        <w:rPr>
          <w:rFonts w:ascii="Times New Roman" w:eastAsia="Times New Roman" w:hAnsi="Times New Roman" w:cs="Times New Roman"/>
        </w:rPr>
        <w:t>related to</w:t>
      </w:r>
      <w:r w:rsidR="007E6186">
        <w:rPr>
          <w:rFonts w:ascii="Times New Roman" w:eastAsia="Times New Roman" w:hAnsi="Times New Roman" w:cs="Times New Roman"/>
        </w:rPr>
        <w:t xml:space="preserve"> </w:t>
      </w:r>
      <w:r w:rsidR="0072492F">
        <w:rPr>
          <w:rFonts w:ascii="Times New Roman" w:eastAsia="Times New Roman" w:hAnsi="Times New Roman" w:cs="Times New Roman"/>
        </w:rPr>
        <w:t>co</w:t>
      </w:r>
      <w:r w:rsidR="007E6186">
        <w:rPr>
          <w:rFonts w:ascii="Times New Roman" w:eastAsia="Times New Roman" w:hAnsi="Times New Roman" w:cs="Times New Roman"/>
        </w:rPr>
        <w:t xml:space="preserve">infection </w:t>
      </w:r>
      <w:del w:id="25" w:author="Alison Brody [2]" w:date="2017-09-20T19:53:00Z">
        <w:r w:rsidR="007E6186" w:rsidDel="00A47597">
          <w:rPr>
            <w:rFonts w:ascii="Times New Roman" w:eastAsia="Times New Roman" w:hAnsi="Times New Roman" w:cs="Times New Roman"/>
          </w:rPr>
          <w:delText xml:space="preserve">by bridging </w:delText>
        </w:r>
        <w:r w:rsidR="00F25C55" w:rsidDel="00A47597">
          <w:rPr>
            <w:rFonts w:ascii="Times New Roman" w:eastAsia="Times New Roman" w:hAnsi="Times New Roman" w:cs="Times New Roman"/>
          </w:rPr>
          <w:delText>the gaps between</w:delText>
        </w:r>
      </w:del>
      <w:ins w:id="26" w:author="Alison Brody [2]" w:date="2017-09-20T19:53:00Z">
        <w:r w:rsidR="00A47597">
          <w:rPr>
            <w:rFonts w:ascii="Times New Roman" w:eastAsia="Times New Roman" w:hAnsi="Times New Roman" w:cs="Times New Roman"/>
          </w:rPr>
          <w:t>using the tools of epidemiology and community ecology</w:t>
        </w:r>
      </w:ins>
      <w:del w:id="27" w:author="Alison Brody [2]" w:date="2017-09-20T19:53:00Z">
        <w:r w:rsidR="00F25C55" w:rsidDel="00A47597">
          <w:rPr>
            <w:rFonts w:ascii="Times New Roman" w:eastAsia="Times New Roman" w:hAnsi="Times New Roman" w:cs="Times New Roman"/>
          </w:rPr>
          <w:delText xml:space="preserve"> </w:delText>
        </w:r>
        <w:r w:rsidR="001E5E8C" w:rsidDel="00A47597">
          <w:rPr>
            <w:rFonts w:ascii="Times New Roman" w:eastAsia="Times New Roman" w:hAnsi="Times New Roman" w:cs="Times New Roman"/>
          </w:rPr>
          <w:delText>infectious disease</w:delText>
        </w:r>
        <w:r w:rsidR="00F25C55" w:rsidDel="00A47597">
          <w:rPr>
            <w:rFonts w:ascii="Times New Roman" w:eastAsia="Times New Roman" w:hAnsi="Times New Roman" w:cs="Times New Roman"/>
          </w:rPr>
          <w:delText xml:space="preserve"> </w:delText>
        </w:r>
        <w:r w:rsidR="00A85EE5" w:rsidDel="00A47597">
          <w:rPr>
            <w:rFonts w:ascii="Times New Roman" w:eastAsia="Times New Roman" w:hAnsi="Times New Roman" w:cs="Times New Roman"/>
          </w:rPr>
          <w:delText xml:space="preserve">research </w:delText>
        </w:r>
        <w:r w:rsidR="00F25C55" w:rsidDel="00A47597">
          <w:rPr>
            <w:rFonts w:ascii="Times New Roman" w:eastAsia="Times New Roman" w:hAnsi="Times New Roman" w:cs="Times New Roman"/>
          </w:rPr>
          <w:delText>and community</w:delText>
        </w:r>
        <w:r w:rsidR="00A85EE5" w:rsidDel="00A47597">
          <w:rPr>
            <w:rFonts w:ascii="Times New Roman" w:eastAsia="Times New Roman" w:hAnsi="Times New Roman" w:cs="Times New Roman"/>
          </w:rPr>
          <w:delText xml:space="preserve"> ecology and</w:delText>
        </w:r>
      </w:del>
      <w:r w:rsidR="00F25C55">
        <w:rPr>
          <w:rFonts w:ascii="Times New Roman" w:eastAsia="Times New Roman" w:hAnsi="Times New Roman" w:cs="Times New Roman"/>
        </w:rPr>
        <w:t xml:space="preserve"> </w:t>
      </w:r>
      <w:r w:rsidR="00E43F0A">
        <w:rPr>
          <w:rFonts w:ascii="Times New Roman" w:eastAsia="Times New Roman" w:hAnsi="Times New Roman" w:cs="Times New Roman"/>
          <w:b/>
        </w:rPr>
        <w:t>B</w:t>
      </w:r>
      <w:r w:rsidR="00F25C55" w:rsidRPr="00F25C55">
        <w:rPr>
          <w:rFonts w:ascii="Times New Roman" w:eastAsia="Times New Roman" w:hAnsi="Times New Roman" w:cs="Times New Roman"/>
          <w:b/>
        </w:rPr>
        <w:t>)</w:t>
      </w:r>
      <w:ins w:id="28" w:author="Alison Brody" w:date="2017-09-20T17:16:00Z">
        <w:r>
          <w:rPr>
            <w:rFonts w:ascii="Times New Roman" w:eastAsia="Times New Roman" w:hAnsi="Times New Roman" w:cs="Times New Roman"/>
          </w:rPr>
          <w:t xml:space="preserve"> </w:t>
        </w:r>
      </w:ins>
      <w:del w:id="29" w:author="Alison Brody" w:date="2017-09-20T17:16:00Z">
        <w:r w:rsidR="00CD7E5D" w:rsidDel="00B443FE">
          <w:rPr>
            <w:rFonts w:ascii="Times New Roman" w:eastAsia="Times New Roman" w:hAnsi="Times New Roman" w:cs="Times New Roman"/>
            <w:b/>
          </w:rPr>
          <w:delText>.</w:delText>
        </w:r>
        <w:r w:rsidR="00F25C55" w:rsidDel="00B443FE">
          <w:rPr>
            <w:rFonts w:ascii="Times New Roman" w:eastAsia="Times New Roman" w:hAnsi="Times New Roman" w:cs="Times New Roman"/>
          </w:rPr>
          <w:delText xml:space="preserve"> to</w:delText>
        </w:r>
        <w:r w:rsidR="00823760" w:rsidDel="00B443FE">
          <w:rPr>
            <w:rFonts w:ascii="Times New Roman" w:eastAsia="Times New Roman" w:hAnsi="Times New Roman" w:cs="Times New Roman"/>
          </w:rPr>
          <w:delText xml:space="preserve"> </w:delText>
        </w:r>
      </w:del>
      <w:r w:rsidR="00823760">
        <w:rPr>
          <w:rFonts w:ascii="Times New Roman" w:eastAsia="Times New Roman" w:hAnsi="Times New Roman" w:cs="Times New Roman"/>
        </w:rPr>
        <w:t xml:space="preserve">aid </w:t>
      </w:r>
      <w:commentRangeStart w:id="30"/>
      <w:r w:rsidR="00823760">
        <w:rPr>
          <w:rFonts w:ascii="Times New Roman" w:eastAsia="Times New Roman" w:hAnsi="Times New Roman" w:cs="Times New Roman"/>
        </w:rPr>
        <w:t xml:space="preserve">in </w:t>
      </w:r>
      <w:r w:rsidR="007B234A">
        <w:rPr>
          <w:rFonts w:ascii="Times New Roman" w:eastAsia="Times New Roman" w:hAnsi="Times New Roman" w:cs="Times New Roman"/>
        </w:rPr>
        <w:t xml:space="preserve">native and managed </w:t>
      </w:r>
      <w:r w:rsidR="00823760">
        <w:rPr>
          <w:rFonts w:ascii="Times New Roman" w:eastAsia="Times New Roman" w:hAnsi="Times New Roman" w:cs="Times New Roman"/>
        </w:rPr>
        <w:t xml:space="preserve">pollinator </w:t>
      </w:r>
      <w:commentRangeEnd w:id="30"/>
      <w:r w:rsidR="00A47597">
        <w:rPr>
          <w:rStyle w:val="CommentReference"/>
        </w:rPr>
        <w:commentReference w:id="30"/>
      </w:r>
      <w:r w:rsidR="00823760">
        <w:rPr>
          <w:rFonts w:ascii="Times New Roman" w:eastAsia="Times New Roman" w:hAnsi="Times New Roman" w:cs="Times New Roman"/>
        </w:rPr>
        <w:t>conservation</w:t>
      </w:r>
      <w:r w:rsidR="00F25C55">
        <w:rPr>
          <w:rFonts w:ascii="Times New Roman" w:eastAsia="Times New Roman" w:hAnsi="Times New Roman" w:cs="Times New Roman"/>
        </w:rPr>
        <w:t xml:space="preserve"> </w:t>
      </w:r>
      <w:r w:rsidR="00823760">
        <w:rPr>
          <w:rFonts w:ascii="Times New Roman" w:eastAsia="Times New Roman" w:hAnsi="Times New Roman" w:cs="Times New Roman"/>
        </w:rPr>
        <w:t>by using</w:t>
      </w:r>
      <w:r w:rsidR="00F25C55">
        <w:rPr>
          <w:rFonts w:ascii="Times New Roman" w:eastAsia="Times New Roman" w:hAnsi="Times New Roman" w:cs="Times New Roman"/>
        </w:rPr>
        <w:t xml:space="preserve"> the results of this study to inform the beekeeping community of the importance of </w:t>
      </w:r>
      <w:r w:rsidR="007B234A">
        <w:rPr>
          <w:rFonts w:ascii="Times New Roman" w:eastAsia="Times New Roman" w:hAnsi="Times New Roman" w:cs="Times New Roman"/>
        </w:rPr>
        <w:t xml:space="preserve">treating </w:t>
      </w:r>
      <w:r w:rsidR="007E6186">
        <w:rPr>
          <w:rFonts w:ascii="Times New Roman" w:eastAsia="Times New Roman" w:hAnsi="Times New Roman" w:cs="Times New Roman"/>
        </w:rPr>
        <w:t xml:space="preserve">for </w:t>
      </w:r>
      <w:r w:rsidR="00A85EE5">
        <w:rPr>
          <w:rFonts w:ascii="Times New Roman" w:eastAsia="Times New Roman" w:hAnsi="Times New Roman" w:cs="Times New Roman"/>
        </w:rPr>
        <w:t>high-risk</w:t>
      </w:r>
      <w:r w:rsidR="007E6186">
        <w:rPr>
          <w:rFonts w:ascii="Times New Roman" w:eastAsia="Times New Roman" w:hAnsi="Times New Roman" w:cs="Times New Roman"/>
        </w:rPr>
        <w:t xml:space="preserve"> </w:t>
      </w:r>
      <w:r w:rsidR="00823760">
        <w:rPr>
          <w:rFonts w:ascii="Times New Roman" w:eastAsia="Times New Roman" w:hAnsi="Times New Roman" w:cs="Times New Roman"/>
        </w:rPr>
        <w:t>pathogen combinations</w:t>
      </w:r>
      <w:r w:rsidR="00F25C55">
        <w:rPr>
          <w:rFonts w:ascii="Times New Roman" w:eastAsia="Times New Roman" w:hAnsi="Times New Roman" w:cs="Times New Roman"/>
        </w:rPr>
        <w:t xml:space="preserve"> </w:t>
      </w:r>
      <w:r w:rsidR="00823760">
        <w:rPr>
          <w:rFonts w:ascii="Times New Roman" w:eastAsia="Times New Roman" w:hAnsi="Times New Roman" w:cs="Times New Roman"/>
        </w:rPr>
        <w:t>that increase bee mortality.</w:t>
      </w:r>
      <w:r w:rsidR="00DE24E8">
        <w:rPr>
          <w:rFonts w:ascii="Times New Roman" w:eastAsia="Times New Roman" w:hAnsi="Times New Roman" w:cs="Times New Roman"/>
        </w:rPr>
        <w:t xml:space="preserve"> </w:t>
      </w:r>
      <w:del w:id="31" w:author="Alison Brody" w:date="2017-09-20T17:17:00Z">
        <w:r w:rsidR="00DE24E8" w:rsidDel="00B443FE">
          <w:rPr>
            <w:rFonts w:ascii="Times New Roman" w:eastAsia="Times New Roman" w:hAnsi="Times New Roman" w:cs="Times New Roman"/>
          </w:rPr>
          <w:delText xml:space="preserve">In this study </w:delText>
        </w:r>
      </w:del>
      <w:ins w:id="32" w:author="Alison Brody" w:date="2017-09-20T17:17:00Z">
        <w:r>
          <w:rPr>
            <w:rFonts w:ascii="Times New Roman" w:eastAsia="Times New Roman" w:hAnsi="Times New Roman" w:cs="Times New Roman"/>
          </w:rPr>
          <w:t xml:space="preserve">To accomplish these goals, </w:t>
        </w:r>
      </w:ins>
      <w:r w:rsidR="00DE24E8">
        <w:rPr>
          <w:rFonts w:ascii="Times New Roman" w:eastAsia="Times New Roman" w:hAnsi="Times New Roman" w:cs="Times New Roman"/>
        </w:rPr>
        <w:t xml:space="preserve">I will use four </w:t>
      </w:r>
      <w:commentRangeStart w:id="33"/>
      <w:r w:rsidR="00DE24E8">
        <w:rPr>
          <w:rFonts w:ascii="Times New Roman" w:eastAsia="Times New Roman" w:hAnsi="Times New Roman" w:cs="Times New Roman"/>
        </w:rPr>
        <w:t>notable honeybee pathogens</w:t>
      </w:r>
      <w:commentRangeEnd w:id="33"/>
      <w:r w:rsidR="00A47597">
        <w:rPr>
          <w:rStyle w:val="CommentReference"/>
        </w:rPr>
        <w:commentReference w:id="33"/>
      </w:r>
      <w:r w:rsidR="00DE24E8">
        <w:rPr>
          <w:rFonts w:ascii="Times New Roman" w:eastAsia="Times New Roman" w:hAnsi="Times New Roman" w:cs="Times New Roman"/>
        </w:rPr>
        <w:t xml:space="preserve">: </w:t>
      </w:r>
      <w:r w:rsidR="00DE24E8" w:rsidRPr="005F2C51">
        <w:rPr>
          <w:rFonts w:ascii="Times New Roman" w:hAnsi="Times New Roman" w:cs="Times New Roman"/>
          <w:i/>
        </w:rPr>
        <w:t>Nosema ceranae</w:t>
      </w:r>
      <w:r w:rsidR="00DE24E8">
        <w:rPr>
          <w:rFonts w:ascii="Times New Roman" w:hAnsi="Times New Roman" w:cs="Times New Roman"/>
        </w:rPr>
        <w:t xml:space="preserve"> (a microsporidian parasite), </w:t>
      </w:r>
      <w:r w:rsidR="00DE24E8" w:rsidRPr="005F2C51">
        <w:rPr>
          <w:rFonts w:ascii="Times New Roman" w:hAnsi="Times New Roman" w:cs="Times New Roman"/>
          <w:i/>
        </w:rPr>
        <w:t>Varroa destructor</w:t>
      </w:r>
      <w:r w:rsidR="00DE24E8">
        <w:rPr>
          <w:rFonts w:ascii="Times New Roman" w:hAnsi="Times New Roman" w:cs="Times New Roman"/>
        </w:rPr>
        <w:t xml:space="preserve"> (an arthropod ectoparasite) and two RNA viruses, Deformed Wing Virus (DWV) and Black Queen Cell Virus (BQCV)</w:t>
      </w:r>
      <w:r w:rsidR="00A85EE5">
        <w:rPr>
          <w:rFonts w:ascii="Times New Roman" w:hAnsi="Times New Roman" w:cs="Times New Roman"/>
        </w:rPr>
        <w:t xml:space="preserve"> to </w:t>
      </w:r>
      <w:r w:rsidR="006C5945">
        <w:rPr>
          <w:rFonts w:ascii="Times New Roman" w:hAnsi="Times New Roman" w:cs="Times New Roman"/>
        </w:rPr>
        <w:t>address</w:t>
      </w:r>
      <w:r w:rsidR="00F26A59">
        <w:rPr>
          <w:rFonts w:ascii="Times New Roman" w:hAnsi="Times New Roman" w:cs="Times New Roman"/>
        </w:rPr>
        <w:t xml:space="preserve"> </w:t>
      </w:r>
      <w:r w:rsidR="00F26A59" w:rsidRPr="00F26A59">
        <w:rPr>
          <w:rFonts w:ascii="Times New Roman" w:hAnsi="Times New Roman" w:cs="Times New Roman"/>
          <w:b/>
        </w:rPr>
        <w:t>3 main</w:t>
      </w:r>
      <w:r w:rsidR="00F26A59">
        <w:rPr>
          <w:rFonts w:ascii="Times New Roman" w:hAnsi="Times New Roman" w:cs="Times New Roman"/>
          <w:b/>
        </w:rPr>
        <w:t xml:space="preserve"> research</w:t>
      </w:r>
      <w:r w:rsidR="00F26A59" w:rsidRPr="00F26A59">
        <w:rPr>
          <w:rFonts w:ascii="Times New Roman" w:hAnsi="Times New Roman" w:cs="Times New Roman"/>
          <w:b/>
        </w:rPr>
        <w:t xml:space="preserve"> objectives</w:t>
      </w:r>
      <w:r w:rsidR="006650FA" w:rsidRPr="006650FA">
        <w:rPr>
          <w:rFonts w:ascii="Times New Roman" w:hAnsi="Times New Roman" w:cs="Times New Roman"/>
        </w:rPr>
        <w:t>:</w:t>
      </w:r>
      <w:r w:rsidR="006650FA">
        <w:rPr>
          <w:rFonts w:ascii="Times New Roman" w:hAnsi="Times New Roman" w:cs="Times New Roman"/>
          <w:b/>
        </w:rPr>
        <w:t xml:space="preserve"> 1)</w:t>
      </w:r>
      <w:del w:id="34" w:author="Alison Brody" w:date="2017-09-20T17:18:00Z">
        <w:r w:rsidR="00CD7E5D" w:rsidDel="00835B16">
          <w:rPr>
            <w:rFonts w:ascii="Times New Roman" w:hAnsi="Times New Roman" w:cs="Times New Roman"/>
            <w:b/>
          </w:rPr>
          <w:delText>.</w:delText>
        </w:r>
      </w:del>
      <w:r w:rsidR="006650FA">
        <w:rPr>
          <w:rFonts w:ascii="Times New Roman" w:hAnsi="Times New Roman" w:cs="Times New Roman"/>
          <w:b/>
        </w:rPr>
        <w:t xml:space="preserve"> </w:t>
      </w:r>
      <w:r w:rsidR="006650FA" w:rsidRPr="00F26A59">
        <w:rPr>
          <w:rFonts w:ascii="Times New Roman" w:hAnsi="Times New Roman" w:cs="Times New Roman"/>
        </w:rPr>
        <w:t xml:space="preserve">How temporal variation in </w:t>
      </w:r>
      <w:r w:rsidR="006650FA" w:rsidRPr="00F26A59">
        <w:rPr>
          <w:rFonts w:ascii="Times New Roman" w:hAnsi="Times New Roman" w:cs="Times New Roman"/>
        </w:rPr>
        <w:lastRenderedPageBreak/>
        <w:t>disease prevalence and load affects patterns of coinfection.</w:t>
      </w:r>
      <w:r w:rsidR="006650FA">
        <w:rPr>
          <w:rFonts w:ascii="Times New Roman" w:hAnsi="Times New Roman" w:cs="Times New Roman"/>
        </w:rPr>
        <w:t xml:space="preserve"> </w:t>
      </w:r>
      <w:r w:rsidR="006650FA" w:rsidRPr="006650FA">
        <w:rPr>
          <w:rFonts w:ascii="Times New Roman" w:hAnsi="Times New Roman" w:cs="Times New Roman"/>
          <w:b/>
        </w:rPr>
        <w:t>2)</w:t>
      </w:r>
      <w:del w:id="35" w:author="Alison Brody" w:date="2017-09-20T17:18:00Z">
        <w:r w:rsidR="00CD7E5D" w:rsidDel="00835B16">
          <w:rPr>
            <w:rFonts w:ascii="Times New Roman" w:hAnsi="Times New Roman" w:cs="Times New Roman"/>
            <w:b/>
          </w:rPr>
          <w:delText>.</w:delText>
        </w:r>
      </w:del>
      <w:r w:rsidR="006650FA">
        <w:rPr>
          <w:rFonts w:ascii="Times New Roman" w:hAnsi="Times New Roman" w:cs="Times New Roman"/>
          <w:b/>
        </w:rPr>
        <w:t xml:space="preserve"> </w:t>
      </w:r>
      <w:r w:rsidR="006650FA" w:rsidRPr="00F26A59">
        <w:rPr>
          <w:rFonts w:ascii="Times New Roman" w:hAnsi="Times New Roman" w:cs="Times New Roman"/>
        </w:rPr>
        <w:t>How pathogens interact with each</w:t>
      </w:r>
      <w:r w:rsidR="00F07825" w:rsidRPr="00F26A59">
        <w:rPr>
          <w:rFonts w:ascii="Times New Roman" w:hAnsi="Times New Roman" w:cs="Times New Roman"/>
        </w:rPr>
        <w:t xml:space="preserve"> other </w:t>
      </w:r>
      <w:r w:rsidR="006A6D9B">
        <w:rPr>
          <w:rFonts w:ascii="Times New Roman" w:hAnsi="Times New Roman" w:cs="Times New Roman"/>
        </w:rPr>
        <w:t>once coinfection has occurred.</w:t>
      </w:r>
      <w:r w:rsidR="006650FA">
        <w:rPr>
          <w:rFonts w:ascii="Times New Roman" w:hAnsi="Times New Roman" w:cs="Times New Roman"/>
        </w:rPr>
        <w:t xml:space="preserve"> </w:t>
      </w:r>
      <w:del w:id="36" w:author="Alison Brody" w:date="2017-09-20T17:35:00Z">
        <w:r w:rsidR="006650FA" w:rsidDel="009870C1">
          <w:rPr>
            <w:rFonts w:ascii="Times New Roman" w:hAnsi="Times New Roman" w:cs="Times New Roman"/>
          </w:rPr>
          <w:delText xml:space="preserve">and </w:delText>
        </w:r>
      </w:del>
      <w:r w:rsidR="006650FA" w:rsidRPr="006650FA">
        <w:rPr>
          <w:rFonts w:ascii="Times New Roman" w:hAnsi="Times New Roman" w:cs="Times New Roman"/>
          <w:b/>
        </w:rPr>
        <w:t>3</w:t>
      </w:r>
      <w:del w:id="37" w:author="Alison Brody" w:date="2017-09-20T17:18:00Z">
        <w:r w:rsidR="00CD7E5D" w:rsidDel="00835B16">
          <w:rPr>
            <w:rFonts w:ascii="Times New Roman" w:hAnsi="Times New Roman" w:cs="Times New Roman"/>
            <w:b/>
          </w:rPr>
          <w:delText>.</w:delText>
        </w:r>
      </w:del>
      <w:r w:rsidR="006650FA" w:rsidRPr="006650FA">
        <w:rPr>
          <w:rFonts w:ascii="Times New Roman" w:hAnsi="Times New Roman" w:cs="Times New Roman"/>
          <w:b/>
        </w:rPr>
        <w:t>)</w:t>
      </w:r>
      <w:r w:rsidR="005644DC">
        <w:rPr>
          <w:rFonts w:ascii="Times New Roman" w:hAnsi="Times New Roman" w:cs="Times New Roman"/>
        </w:rPr>
        <w:t xml:space="preserve"> </w:t>
      </w:r>
      <w:r w:rsidR="005644DC" w:rsidRPr="00F26A59">
        <w:rPr>
          <w:rFonts w:ascii="Times New Roman" w:hAnsi="Times New Roman" w:cs="Times New Roman"/>
        </w:rPr>
        <w:t xml:space="preserve">How </w:t>
      </w:r>
      <w:r w:rsidR="006650FA" w:rsidRPr="00F26A59">
        <w:rPr>
          <w:rFonts w:ascii="Times New Roman" w:hAnsi="Times New Roman" w:cs="Times New Roman"/>
        </w:rPr>
        <w:t>synergistic effects</w:t>
      </w:r>
      <w:r w:rsidR="00DD51D1" w:rsidRPr="00F26A59">
        <w:rPr>
          <w:rFonts w:ascii="Times New Roman" w:hAnsi="Times New Roman" w:cs="Times New Roman"/>
        </w:rPr>
        <w:t>,</w:t>
      </w:r>
      <w:r w:rsidR="006650FA" w:rsidRPr="00F26A59">
        <w:rPr>
          <w:rFonts w:ascii="Times New Roman" w:hAnsi="Times New Roman" w:cs="Times New Roman"/>
        </w:rPr>
        <w:t xml:space="preserve"> </w:t>
      </w:r>
      <w:ins w:id="38" w:author="Alison Brody" w:date="2017-09-20T17:35:00Z">
        <w:r w:rsidR="009870C1">
          <w:rPr>
            <w:rFonts w:ascii="Times New Roman" w:hAnsi="Times New Roman" w:cs="Times New Roman"/>
          </w:rPr>
          <w:t xml:space="preserve">attributable </w:t>
        </w:r>
      </w:ins>
      <w:del w:id="39" w:author="Alison Brody" w:date="2017-09-20T17:36:00Z">
        <w:r w:rsidR="005644DC" w:rsidRPr="00F26A59" w:rsidDel="009870C1">
          <w:rPr>
            <w:rFonts w:ascii="Times New Roman" w:hAnsi="Times New Roman" w:cs="Times New Roman"/>
          </w:rPr>
          <w:delText xml:space="preserve">due </w:delText>
        </w:r>
      </w:del>
      <w:r w:rsidR="005644DC" w:rsidRPr="00F26A59">
        <w:rPr>
          <w:rFonts w:ascii="Times New Roman" w:hAnsi="Times New Roman" w:cs="Times New Roman"/>
        </w:rPr>
        <w:t>to</w:t>
      </w:r>
      <w:r w:rsidR="006650FA" w:rsidRPr="00F26A59">
        <w:rPr>
          <w:rFonts w:ascii="Times New Roman" w:hAnsi="Times New Roman" w:cs="Times New Roman"/>
        </w:rPr>
        <w:t xml:space="preserve"> </w:t>
      </w:r>
      <w:r w:rsidR="006A6D9B">
        <w:rPr>
          <w:rFonts w:ascii="Times New Roman" w:hAnsi="Times New Roman" w:cs="Times New Roman"/>
        </w:rPr>
        <w:t>pathogen-pathogen interactions</w:t>
      </w:r>
      <w:r w:rsidR="006650FA" w:rsidRPr="00F26A59">
        <w:rPr>
          <w:rFonts w:ascii="Times New Roman" w:hAnsi="Times New Roman" w:cs="Times New Roman"/>
        </w:rPr>
        <w:t xml:space="preserve"> influence host mortality at</w:t>
      </w:r>
      <w:r w:rsidR="00DD51D1" w:rsidRPr="00F26A59">
        <w:rPr>
          <w:rFonts w:ascii="Times New Roman" w:hAnsi="Times New Roman" w:cs="Times New Roman"/>
        </w:rPr>
        <w:t xml:space="preserve"> </w:t>
      </w:r>
      <w:del w:id="40" w:author="Alison Brody" w:date="2017-09-20T17:36:00Z">
        <w:r w:rsidR="00DD51D1" w:rsidRPr="00F26A59" w:rsidDel="009870C1">
          <w:rPr>
            <w:rFonts w:ascii="Times New Roman" w:hAnsi="Times New Roman" w:cs="Times New Roman"/>
          </w:rPr>
          <w:delText>both</w:delText>
        </w:r>
        <w:r w:rsidR="006650FA" w:rsidRPr="00F26A59" w:rsidDel="009870C1">
          <w:rPr>
            <w:rFonts w:ascii="Times New Roman" w:hAnsi="Times New Roman" w:cs="Times New Roman"/>
          </w:rPr>
          <w:delText xml:space="preserve"> </w:delText>
        </w:r>
      </w:del>
      <w:r w:rsidR="006650FA" w:rsidRPr="00F26A59">
        <w:rPr>
          <w:rFonts w:ascii="Times New Roman" w:hAnsi="Times New Roman" w:cs="Times New Roman"/>
        </w:rPr>
        <w:t>the individual and colony levels.</w:t>
      </w:r>
      <w:r w:rsidR="00BE4A4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</w:t>
      </w:r>
    </w:p>
    <w:p w14:paraId="28AABA1A" w14:textId="77777777" w:rsidR="005258DA" w:rsidRPr="00BE4A4C" w:rsidRDefault="00583922" w:rsidP="00AA41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1) </w:t>
      </w:r>
      <w:r w:rsidR="00F753A7">
        <w:rPr>
          <w:rFonts w:ascii="Times New Roman" w:hAnsi="Times New Roman" w:cs="Times New Roman"/>
          <w:b/>
        </w:rPr>
        <w:t>Temporal Variat</w:t>
      </w:r>
      <w:r w:rsidR="00681715">
        <w:rPr>
          <w:rFonts w:ascii="Times New Roman" w:hAnsi="Times New Roman" w:cs="Times New Roman"/>
          <w:b/>
        </w:rPr>
        <w:t>ion and Patterns of Coinfection:</w:t>
      </w:r>
      <w:r w:rsidR="00F753A7">
        <w:rPr>
          <w:rFonts w:ascii="Times New Roman" w:hAnsi="Times New Roman" w:cs="Times New Roman"/>
          <w:b/>
        </w:rPr>
        <w:t xml:space="preserve"> </w:t>
      </w:r>
      <w:r w:rsidR="00587B63">
        <w:rPr>
          <w:rFonts w:ascii="Times New Roman" w:hAnsi="Times New Roman" w:cs="Times New Roman"/>
        </w:rPr>
        <w:t>I will</w:t>
      </w:r>
      <w:r w:rsidR="00CC35D0">
        <w:rPr>
          <w:rFonts w:ascii="Times New Roman" w:hAnsi="Times New Roman" w:cs="Times New Roman"/>
        </w:rPr>
        <w:t xml:space="preserve"> determine </w:t>
      </w:r>
      <w:r w:rsidR="004C31D0">
        <w:rPr>
          <w:rFonts w:ascii="Times New Roman" w:hAnsi="Times New Roman" w:cs="Times New Roman"/>
        </w:rPr>
        <w:t xml:space="preserve">how four </w:t>
      </w:r>
      <w:r w:rsidR="00112F93">
        <w:rPr>
          <w:rFonts w:ascii="Times New Roman" w:hAnsi="Times New Roman" w:cs="Times New Roman"/>
        </w:rPr>
        <w:t xml:space="preserve">common honeybee pathogens </w:t>
      </w:r>
      <w:r w:rsidR="005F2C51">
        <w:rPr>
          <w:rFonts w:ascii="Times New Roman" w:hAnsi="Times New Roman" w:cs="Times New Roman"/>
        </w:rPr>
        <w:t>fluctuate</w:t>
      </w:r>
      <w:r w:rsidR="00112F93">
        <w:rPr>
          <w:rFonts w:ascii="Times New Roman" w:hAnsi="Times New Roman" w:cs="Times New Roman"/>
        </w:rPr>
        <w:t xml:space="preserve"> in load and prevalence through time</w:t>
      </w:r>
      <w:r w:rsidR="001426C9">
        <w:rPr>
          <w:rFonts w:ascii="Times New Roman" w:hAnsi="Times New Roman" w:cs="Times New Roman"/>
        </w:rPr>
        <w:t>,</w:t>
      </w:r>
      <w:r w:rsidR="00112F93">
        <w:rPr>
          <w:rFonts w:ascii="Times New Roman" w:hAnsi="Times New Roman" w:cs="Times New Roman"/>
        </w:rPr>
        <w:t xml:space="preserve"> and how </w:t>
      </w:r>
      <w:r w:rsidR="005F2C51">
        <w:rPr>
          <w:rFonts w:ascii="Times New Roman" w:hAnsi="Times New Roman" w:cs="Times New Roman"/>
        </w:rPr>
        <w:t>these fluctuations</w:t>
      </w:r>
      <w:r w:rsidR="00112F93">
        <w:rPr>
          <w:rFonts w:ascii="Times New Roman" w:hAnsi="Times New Roman" w:cs="Times New Roman"/>
        </w:rPr>
        <w:t xml:space="preserve"> </w:t>
      </w:r>
      <w:r w:rsidR="005F2C51">
        <w:rPr>
          <w:rFonts w:ascii="Times New Roman" w:hAnsi="Times New Roman" w:cs="Times New Roman"/>
        </w:rPr>
        <w:t>influence</w:t>
      </w:r>
      <w:r w:rsidR="00112F93">
        <w:rPr>
          <w:rFonts w:ascii="Times New Roman" w:hAnsi="Times New Roman" w:cs="Times New Roman"/>
        </w:rPr>
        <w:t xml:space="preserve"> patterns of coinfection</w:t>
      </w:r>
      <w:r w:rsidR="005258DA">
        <w:rPr>
          <w:rFonts w:ascii="Times New Roman" w:hAnsi="Times New Roman" w:cs="Times New Roman"/>
        </w:rPr>
        <w:t xml:space="preserve">. </w:t>
      </w:r>
      <w:r w:rsidR="00F753A7" w:rsidRPr="00AC01D0">
        <w:rPr>
          <w:rFonts w:ascii="Times New Roman" w:hAnsi="Times New Roman" w:cs="Times New Roman"/>
          <w:b/>
          <w:i/>
        </w:rPr>
        <w:t>Approach:</w:t>
      </w:r>
      <w:r w:rsidR="00B935FA">
        <w:rPr>
          <w:rFonts w:ascii="Times New Roman" w:hAnsi="Times New Roman" w:cs="Times New Roman"/>
          <w:b/>
          <w:i/>
        </w:rPr>
        <w:t xml:space="preserve"> </w:t>
      </w:r>
      <w:r w:rsidR="005F2C51">
        <w:rPr>
          <w:rFonts w:ascii="Times New Roman" w:hAnsi="Times New Roman" w:cs="Times New Roman"/>
        </w:rPr>
        <w:t>In North Carolina in the winter of 2017, 32 induvial colonies spread across 3 comparable field s</w:t>
      </w:r>
      <w:r w:rsidR="001426C9">
        <w:rPr>
          <w:rFonts w:ascii="Times New Roman" w:hAnsi="Times New Roman" w:cs="Times New Roman"/>
        </w:rPr>
        <w:t>ites w</w:t>
      </w:r>
      <w:r w:rsidR="005F2C51">
        <w:rPr>
          <w:rFonts w:ascii="Times New Roman" w:hAnsi="Times New Roman" w:cs="Times New Roman"/>
        </w:rPr>
        <w:t xml:space="preserve">ere sampled for </w:t>
      </w:r>
      <w:r w:rsidR="002A1788">
        <w:rPr>
          <w:rFonts w:ascii="Times New Roman" w:hAnsi="Times New Roman" w:cs="Times New Roman"/>
        </w:rPr>
        <w:t>the 4</w:t>
      </w:r>
      <w:r w:rsidR="00DE24E8">
        <w:rPr>
          <w:rFonts w:ascii="Times New Roman" w:hAnsi="Times New Roman" w:cs="Times New Roman"/>
        </w:rPr>
        <w:t xml:space="preserve"> previously mention pathogens of interest. </w:t>
      </w:r>
      <w:r w:rsidR="00C821C5">
        <w:rPr>
          <w:rFonts w:ascii="Times New Roman" w:hAnsi="Times New Roman" w:cs="Times New Roman"/>
        </w:rPr>
        <w:t>Samples were conducted at 3 time points every 4 weeks (</w:t>
      </w:r>
      <w:r w:rsidR="00C821C5" w:rsidRPr="00C821C5">
        <w:rPr>
          <w:rFonts w:ascii="Times New Roman" w:hAnsi="Times New Roman" w:cs="Times New Roman"/>
          <w:b/>
        </w:rPr>
        <w:t>Fig. 1</w:t>
      </w:r>
      <w:r w:rsidR="00C821C5">
        <w:rPr>
          <w:rFonts w:ascii="Times New Roman" w:hAnsi="Times New Roman" w:cs="Times New Roman"/>
        </w:rPr>
        <w:t xml:space="preserve">). RNA viruses were quantified using qPCR, </w:t>
      </w:r>
      <w:r w:rsidR="00C821C5" w:rsidRPr="00300614">
        <w:rPr>
          <w:rFonts w:ascii="Times New Roman" w:hAnsi="Times New Roman" w:cs="Times New Roman"/>
          <w:i/>
        </w:rPr>
        <w:t>N</w:t>
      </w:r>
      <w:r w:rsidR="00300614" w:rsidRPr="00300614">
        <w:rPr>
          <w:rFonts w:ascii="Times New Roman" w:hAnsi="Times New Roman" w:cs="Times New Roman"/>
          <w:i/>
        </w:rPr>
        <w:t>. ceranae</w:t>
      </w:r>
      <w:r w:rsidR="00C821C5">
        <w:rPr>
          <w:rFonts w:ascii="Times New Roman" w:hAnsi="Times New Roman" w:cs="Times New Roman"/>
        </w:rPr>
        <w:t xml:space="preserve"> was counted using a hemocytometer, and </w:t>
      </w:r>
      <w:r w:rsidR="00C821C5" w:rsidRPr="00300614">
        <w:rPr>
          <w:rFonts w:ascii="Times New Roman" w:hAnsi="Times New Roman" w:cs="Times New Roman"/>
          <w:i/>
        </w:rPr>
        <w:t>V</w:t>
      </w:r>
      <w:r w:rsidR="00300614" w:rsidRPr="00300614">
        <w:rPr>
          <w:rFonts w:ascii="Times New Roman" w:hAnsi="Times New Roman" w:cs="Times New Roman"/>
          <w:i/>
        </w:rPr>
        <w:t xml:space="preserve">. </w:t>
      </w:r>
      <w:r w:rsidR="00300614" w:rsidRPr="00C83BFE">
        <w:rPr>
          <w:rFonts w:ascii="Times New Roman" w:hAnsi="Times New Roman" w:cs="Times New Roman"/>
          <w:i/>
        </w:rPr>
        <w:t>destructor</w:t>
      </w:r>
      <w:r w:rsidR="00C821C5" w:rsidRPr="00C83BFE">
        <w:rPr>
          <w:rFonts w:ascii="Times New Roman" w:hAnsi="Times New Roman" w:cs="Times New Roman"/>
        </w:rPr>
        <w:t xml:space="preserve"> </w:t>
      </w:r>
      <w:r w:rsidR="00D82AB7" w:rsidRPr="00C83BFE">
        <w:rPr>
          <w:rFonts w:ascii="Times New Roman" w:hAnsi="Times New Roman" w:cs="Times New Roman"/>
        </w:rPr>
        <w:t xml:space="preserve">loads determined </w:t>
      </w:r>
      <w:r w:rsidR="00C821C5" w:rsidRPr="00C83BFE">
        <w:rPr>
          <w:rFonts w:ascii="Times New Roman" w:hAnsi="Times New Roman" w:cs="Times New Roman"/>
        </w:rPr>
        <w:t xml:space="preserve">using standardized methods </w:t>
      </w:r>
      <w:del w:id="41" w:author="Alison Brody [2]" w:date="2017-09-20T19:56:00Z">
        <w:r w:rsidR="00C821C5" w:rsidRPr="00C83BFE" w:rsidDel="00A47597">
          <w:rPr>
            <w:rFonts w:ascii="Times New Roman" w:hAnsi="Times New Roman" w:cs="Times New Roman"/>
          </w:rPr>
          <w:delText xml:space="preserve">from the honeybee research guide </w:delText>
        </w:r>
      </w:del>
      <w:r w:rsidR="00C821C5" w:rsidRPr="00C83BFE">
        <w:rPr>
          <w:rFonts w:ascii="Times New Roman" w:hAnsi="Times New Roman" w:cs="Times New Roman"/>
        </w:rPr>
        <w:t>(</w:t>
      </w:r>
      <w:r w:rsidR="002D3E11">
        <w:rPr>
          <w:rFonts w:ascii="Times New Roman" w:hAnsi="Times New Roman" w:cs="Times New Roman"/>
        </w:rPr>
        <w:t>7</w:t>
      </w:r>
      <w:r w:rsidR="00C821C5" w:rsidRPr="00C83BFE">
        <w:rPr>
          <w:rFonts w:ascii="Times New Roman" w:hAnsi="Times New Roman" w:cs="Times New Roman"/>
        </w:rPr>
        <w:t xml:space="preserve">). </w:t>
      </w:r>
      <w:r w:rsidR="000A5C6E" w:rsidRPr="00C83BFE">
        <w:rPr>
          <w:rFonts w:ascii="Times New Roman" w:hAnsi="Times New Roman" w:cs="Times New Roman"/>
        </w:rPr>
        <w:t>In</w:t>
      </w:r>
      <w:r w:rsidR="000A5C6E">
        <w:rPr>
          <w:rFonts w:ascii="Times New Roman" w:hAnsi="Times New Roman" w:cs="Times New Roman"/>
        </w:rPr>
        <w:t xml:space="preserve"> addition, standardized colony population and quality </w:t>
      </w:r>
      <w:r w:rsidR="00300614">
        <w:rPr>
          <w:rFonts w:ascii="Times New Roman" w:hAnsi="Times New Roman" w:cs="Times New Roman"/>
        </w:rPr>
        <w:t>measurements</w:t>
      </w:r>
      <w:r w:rsidR="000A5C6E">
        <w:rPr>
          <w:rFonts w:ascii="Times New Roman" w:hAnsi="Times New Roman" w:cs="Times New Roman"/>
        </w:rPr>
        <w:t xml:space="preserve"> were taken at each point.</w:t>
      </w:r>
      <w:r w:rsidR="003A63BF">
        <w:rPr>
          <w:rFonts w:ascii="Times New Roman" w:hAnsi="Times New Roman" w:cs="Times New Roman"/>
        </w:rPr>
        <w:t xml:space="preserve"> </w:t>
      </w:r>
      <w:moveFromRangeStart w:id="42" w:author="Alison Brody [2]" w:date="2017-09-20T19:56:00Z" w:name="move493700728"/>
      <w:moveFrom w:id="43" w:author="Alison Brody [2]" w:date="2017-09-20T19:56:00Z">
        <w:r w:rsidR="003A63BF" w:rsidDel="00A47597">
          <w:rPr>
            <w:rFonts w:ascii="Times New Roman" w:hAnsi="Times New Roman" w:cs="Times New Roman"/>
          </w:rPr>
          <w:t>I am currently in the process of anal</w:t>
        </w:r>
        <w:r w:rsidR="002A1788" w:rsidDel="00A47597">
          <w:rPr>
            <w:rFonts w:ascii="Times New Roman" w:hAnsi="Times New Roman" w:cs="Times New Roman"/>
          </w:rPr>
          <w:t>yzing these data and preparing the</w:t>
        </w:r>
        <w:r w:rsidR="003A63BF" w:rsidDel="00A47597">
          <w:rPr>
            <w:rFonts w:ascii="Times New Roman" w:hAnsi="Times New Roman" w:cs="Times New Roman"/>
          </w:rPr>
          <w:t xml:space="preserve"> manuscript.</w:t>
        </w:r>
        <w:r w:rsidR="000A5C6E" w:rsidDel="00A47597">
          <w:rPr>
            <w:rFonts w:ascii="Times New Roman" w:hAnsi="Times New Roman" w:cs="Times New Roman"/>
          </w:rPr>
          <w:t xml:space="preserve"> </w:t>
        </w:r>
      </w:moveFrom>
      <w:moveFromRangeEnd w:id="42"/>
      <w:r w:rsidR="00C45861" w:rsidRPr="00C45861">
        <w:rPr>
          <w:rFonts w:ascii="Times New Roman" w:hAnsi="Times New Roman" w:cs="Times New Roman"/>
          <w:b/>
          <w:i/>
        </w:rPr>
        <w:t>Preliminary findings</w:t>
      </w:r>
      <w:r w:rsidR="00C45861" w:rsidRPr="00F07CEE">
        <w:rPr>
          <w:rFonts w:ascii="Times New Roman" w:hAnsi="Times New Roman" w:cs="Times New Roman"/>
          <w:b/>
        </w:rPr>
        <w:t xml:space="preserve"> </w:t>
      </w:r>
      <w:r w:rsidR="00C45861" w:rsidRPr="00F07CEE">
        <w:rPr>
          <w:rFonts w:ascii="Times New Roman" w:hAnsi="Times New Roman" w:cs="Times New Roman"/>
        </w:rPr>
        <w:t xml:space="preserve">indicate </w:t>
      </w:r>
      <w:r w:rsidR="003A63BF">
        <w:rPr>
          <w:rFonts w:ascii="Times New Roman" w:hAnsi="Times New Roman" w:cs="Times New Roman"/>
        </w:rPr>
        <w:t xml:space="preserve">that </w:t>
      </w:r>
      <w:r w:rsidR="00BC6708">
        <w:rPr>
          <w:rFonts w:ascii="Times New Roman" w:hAnsi="Times New Roman" w:cs="Times New Roman"/>
        </w:rPr>
        <w:t xml:space="preserve">during times of increased pathogen </w:t>
      </w:r>
      <w:r w:rsidR="003A63BF">
        <w:rPr>
          <w:rFonts w:ascii="Times New Roman" w:hAnsi="Times New Roman" w:cs="Times New Roman"/>
        </w:rPr>
        <w:t>prevalence</w:t>
      </w:r>
      <w:r w:rsidR="00BC6708">
        <w:rPr>
          <w:rFonts w:ascii="Times New Roman" w:hAnsi="Times New Roman" w:cs="Times New Roman"/>
        </w:rPr>
        <w:t xml:space="preserve">, </w:t>
      </w:r>
      <w:r w:rsidR="003A63BF">
        <w:rPr>
          <w:rFonts w:ascii="Times New Roman" w:hAnsi="Times New Roman" w:cs="Times New Roman"/>
        </w:rPr>
        <w:t>the probability of certain coinfections occurring</w:t>
      </w:r>
      <w:r w:rsidR="00BC6708">
        <w:rPr>
          <w:rFonts w:ascii="Times New Roman" w:hAnsi="Times New Roman" w:cs="Times New Roman"/>
        </w:rPr>
        <w:t xml:space="preserve"> increase significantly</w:t>
      </w:r>
      <w:r w:rsidR="003A63BF">
        <w:rPr>
          <w:rFonts w:ascii="Times New Roman" w:hAnsi="Times New Roman" w:cs="Times New Roman"/>
        </w:rPr>
        <w:t xml:space="preserve">. Most notably, when </w:t>
      </w:r>
      <w:r w:rsidR="003A63BF" w:rsidRPr="003A63BF">
        <w:rPr>
          <w:rFonts w:ascii="Times New Roman" w:hAnsi="Times New Roman" w:cs="Times New Roman"/>
          <w:i/>
        </w:rPr>
        <w:t>V. destructor</w:t>
      </w:r>
      <w:r w:rsidR="003A63BF">
        <w:rPr>
          <w:rFonts w:ascii="Times New Roman" w:hAnsi="Times New Roman" w:cs="Times New Roman"/>
        </w:rPr>
        <w:t xml:space="preserve"> is in high prevalence, colonies are more likely to have </w:t>
      </w:r>
      <w:r w:rsidR="00BC6708">
        <w:rPr>
          <w:rFonts w:ascii="Times New Roman" w:hAnsi="Times New Roman" w:cs="Times New Roman"/>
        </w:rPr>
        <w:t>high</w:t>
      </w:r>
      <w:r w:rsidR="003A63BF">
        <w:rPr>
          <w:rFonts w:ascii="Times New Roman" w:hAnsi="Times New Roman" w:cs="Times New Roman"/>
        </w:rPr>
        <w:t xml:space="preserve"> BQCV</w:t>
      </w:r>
      <w:r w:rsidR="00BC6708">
        <w:rPr>
          <w:rFonts w:ascii="Times New Roman" w:hAnsi="Times New Roman" w:cs="Times New Roman"/>
        </w:rPr>
        <w:t xml:space="preserve"> and DWV</w:t>
      </w:r>
      <w:r w:rsidR="003A63BF">
        <w:rPr>
          <w:rFonts w:ascii="Times New Roman" w:hAnsi="Times New Roman" w:cs="Times New Roman"/>
        </w:rPr>
        <w:t xml:space="preserve"> loads.  </w:t>
      </w:r>
      <w:moveToRangeStart w:id="44" w:author="Alison Brody [2]" w:date="2017-09-20T19:56:00Z" w:name="move493700728"/>
      <w:moveTo w:id="45" w:author="Alison Brody [2]" w:date="2017-09-20T19:56:00Z">
        <w:r w:rsidR="00A47597">
          <w:rPr>
            <w:rFonts w:ascii="Times New Roman" w:hAnsi="Times New Roman" w:cs="Times New Roman"/>
          </w:rPr>
          <w:t xml:space="preserve">I am currently in the process of </w:t>
        </w:r>
      </w:moveTo>
      <w:ins w:id="46" w:author="Alison Brody [2]" w:date="2017-09-20T19:56:00Z">
        <w:r w:rsidR="00A47597">
          <w:rPr>
            <w:rFonts w:ascii="Times New Roman" w:hAnsi="Times New Roman" w:cs="Times New Roman"/>
          </w:rPr>
          <w:t xml:space="preserve">further </w:t>
        </w:r>
      </w:ins>
      <w:moveTo w:id="47" w:author="Alison Brody [2]" w:date="2017-09-20T19:56:00Z">
        <w:r w:rsidR="00A47597">
          <w:rPr>
            <w:rFonts w:ascii="Times New Roman" w:hAnsi="Times New Roman" w:cs="Times New Roman"/>
          </w:rPr>
          <w:t>analyzing these data and preparing the manuscript.</w:t>
        </w:r>
      </w:moveTo>
      <w:moveToRangeEnd w:id="44"/>
    </w:p>
    <w:p w14:paraId="38B238C9" w14:textId="77777777" w:rsidR="00F753A7" w:rsidRPr="007E1120" w:rsidRDefault="00AA415F" w:rsidP="00AA4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2) </w:t>
      </w:r>
      <w:r w:rsidR="00F753A7">
        <w:rPr>
          <w:rFonts w:ascii="Times New Roman" w:hAnsi="Times New Roman" w:cs="Times New Roman"/>
          <w:b/>
        </w:rPr>
        <w:t>Pathogen Interactions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61154E">
        <w:rPr>
          <w:rFonts w:ascii="Times New Roman" w:hAnsi="Times New Roman" w:cs="Times New Roman"/>
        </w:rPr>
        <w:t>I will</w:t>
      </w:r>
      <w:r w:rsidR="00573FBB">
        <w:rPr>
          <w:rFonts w:ascii="Times New Roman" w:hAnsi="Times New Roman" w:cs="Times New Roman"/>
        </w:rPr>
        <w:t xml:space="preserve"> determine how pathogens interact with each other </w:t>
      </w:r>
      <w:r w:rsidR="00B3173C">
        <w:rPr>
          <w:rFonts w:ascii="Times New Roman" w:hAnsi="Times New Roman" w:cs="Times New Roman"/>
        </w:rPr>
        <w:t xml:space="preserve">in a coinfected host. </w:t>
      </w:r>
      <w:r w:rsidR="00B3173C" w:rsidRPr="00AC01D0">
        <w:rPr>
          <w:rFonts w:ascii="Times New Roman" w:hAnsi="Times New Roman" w:cs="Times New Roman"/>
          <w:b/>
          <w:i/>
        </w:rPr>
        <w:t>Approac</w:t>
      </w:r>
      <w:r w:rsidR="00B3173C">
        <w:rPr>
          <w:rFonts w:ascii="Times New Roman" w:hAnsi="Times New Roman" w:cs="Times New Roman"/>
          <w:b/>
          <w:i/>
        </w:rPr>
        <w:t>h</w:t>
      </w:r>
      <w:r w:rsidR="00B3173C" w:rsidRPr="00B3173C">
        <w:rPr>
          <w:rFonts w:ascii="Times New Roman" w:hAnsi="Times New Roman" w:cs="Times New Roman"/>
          <w:b/>
          <w:i/>
        </w:rPr>
        <w:t>:</w:t>
      </w:r>
      <w:r w:rsidR="005E2700" w:rsidRPr="005E270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>Three of the four pathogens (</w:t>
      </w:r>
      <w:r w:rsidR="005E2700" w:rsidRPr="007E1120">
        <w:rPr>
          <w:rFonts w:ascii="Times New Roman" w:hAnsi="Times New Roman" w:cs="Times New Roman"/>
          <w:i/>
        </w:rPr>
        <w:t>N. ceranae, V. destructor</w:t>
      </w:r>
      <w:r w:rsidR="005E2700">
        <w:rPr>
          <w:rFonts w:ascii="Times New Roman" w:hAnsi="Times New Roman" w:cs="Times New Roman"/>
        </w:rPr>
        <w:t xml:space="preserve"> and DWV) have already been isolated. I will be working on </w:t>
      </w:r>
      <w:ins w:id="48" w:author="Alison Brody [2]" w:date="2017-09-20T19:57:00Z">
        <w:r w:rsidR="00A47597">
          <w:rPr>
            <w:rFonts w:ascii="Times New Roman" w:hAnsi="Times New Roman" w:cs="Times New Roman"/>
          </w:rPr>
          <w:t xml:space="preserve">isolating BQCV </w:t>
        </w:r>
        <w:r w:rsidR="00A47597">
          <w:rPr>
            <w:rFonts w:ascii="Times New Roman" w:hAnsi="Times New Roman" w:cs="Times New Roman"/>
          </w:rPr>
          <w:t xml:space="preserve">and </w:t>
        </w:r>
      </w:ins>
      <w:r w:rsidR="005E2700">
        <w:rPr>
          <w:rFonts w:ascii="Times New Roman" w:hAnsi="Times New Roman" w:cs="Times New Roman"/>
        </w:rPr>
        <w:t xml:space="preserve">perfecting inoculation techniques </w:t>
      </w:r>
      <w:ins w:id="49" w:author="Alison Brody [2]" w:date="2017-09-20T19:57:00Z">
        <w:r w:rsidR="00A47597">
          <w:rPr>
            <w:rFonts w:ascii="Times New Roman" w:hAnsi="Times New Roman" w:cs="Times New Roman"/>
          </w:rPr>
          <w:t xml:space="preserve">in 2018. </w:t>
        </w:r>
      </w:ins>
      <w:del w:id="50" w:author="Alison Brody [2]" w:date="2017-09-20T19:57:00Z">
        <w:r w:rsidR="005E2700" w:rsidDel="00A47597">
          <w:rPr>
            <w:rFonts w:ascii="Times New Roman" w:hAnsi="Times New Roman" w:cs="Times New Roman"/>
          </w:rPr>
          <w:delText>and isolating BQCV in 2018</w:delText>
        </w:r>
      </w:del>
      <w:r w:rsidR="005E2700">
        <w:rPr>
          <w:rFonts w:ascii="Times New Roman" w:hAnsi="Times New Roman" w:cs="Times New Roman"/>
        </w:rPr>
        <w:t>.</w:t>
      </w:r>
      <w:ins w:id="51" w:author="Alison Brody [2]" w:date="2017-09-20T19:57:00Z">
        <w:r w:rsidR="00A47597">
          <w:rPr>
            <w:rFonts w:ascii="Times New Roman" w:hAnsi="Times New Roman" w:cs="Times New Roman"/>
          </w:rPr>
          <w:t xml:space="preserve"> I will conduct</w:t>
        </w:r>
      </w:ins>
      <w:ins w:id="52" w:author="Alison Brody [2]" w:date="2017-09-20T19:58:00Z">
        <w:r w:rsidR="00A47597">
          <w:rPr>
            <w:rFonts w:ascii="Times New Roman" w:hAnsi="Times New Roman" w:cs="Times New Roman"/>
          </w:rPr>
          <w:t xml:space="preserve"> </w:t>
        </w:r>
      </w:ins>
      <w:del w:id="53" w:author="Alison Brody [2]" w:date="2017-09-20T19:58:00Z">
        <w:r w:rsidR="00573FBB" w:rsidRPr="00B3173C" w:rsidDel="00A47597">
          <w:rPr>
            <w:rFonts w:ascii="Times New Roman" w:hAnsi="Times New Roman" w:cs="Times New Roman"/>
            <w:i/>
          </w:rPr>
          <w:delText xml:space="preserve"> </w:delText>
        </w:r>
        <w:r w:rsidR="00573FBB" w:rsidDel="00A47597">
          <w:rPr>
            <w:rFonts w:ascii="Times New Roman" w:hAnsi="Times New Roman" w:cs="Times New Roman"/>
          </w:rPr>
          <w:delText>I</w:delText>
        </w:r>
      </w:del>
      <w:ins w:id="54" w:author="Alison Brody [2]" w:date="2017-09-20T19:58:00Z">
        <w:r w:rsidR="00A47597">
          <w:rPr>
            <w:rFonts w:ascii="Times New Roman" w:hAnsi="Times New Roman" w:cs="Times New Roman"/>
          </w:rPr>
          <w:t>i</w:t>
        </w:r>
      </w:ins>
      <w:r w:rsidR="00573FBB">
        <w:rPr>
          <w:rFonts w:ascii="Times New Roman" w:hAnsi="Times New Roman" w:cs="Times New Roman"/>
        </w:rPr>
        <w:t xml:space="preserve">noculation studies </w:t>
      </w:r>
      <w:del w:id="55" w:author="Alison Brody [2]" w:date="2017-09-20T19:58:00Z">
        <w:r w:rsidR="005E2700" w:rsidDel="00A47597">
          <w:rPr>
            <w:rFonts w:ascii="Times New Roman" w:hAnsi="Times New Roman" w:cs="Times New Roman"/>
          </w:rPr>
          <w:delText xml:space="preserve">will be conducted </w:delText>
        </w:r>
        <w:r w:rsidR="00573FBB" w:rsidDel="00A47597">
          <w:rPr>
            <w:rFonts w:ascii="Times New Roman" w:hAnsi="Times New Roman" w:cs="Times New Roman"/>
          </w:rPr>
          <w:delText xml:space="preserve">in a lab setting </w:delText>
        </w:r>
      </w:del>
      <w:ins w:id="56" w:author="Alison Brody [2]" w:date="2017-09-20T19:58:00Z">
        <w:r w:rsidR="00A47597">
          <w:rPr>
            <w:rFonts w:ascii="Times New Roman" w:hAnsi="Times New Roman" w:cs="Times New Roman"/>
          </w:rPr>
          <w:t xml:space="preserve">in the lab </w:t>
        </w:r>
      </w:ins>
      <w:r w:rsidR="00573FBB">
        <w:rPr>
          <w:rFonts w:ascii="Times New Roman" w:hAnsi="Times New Roman" w:cs="Times New Roman"/>
        </w:rPr>
        <w:t xml:space="preserve">using field-realistic pathogen combinations </w:t>
      </w:r>
      <w:r w:rsidR="007E1120">
        <w:rPr>
          <w:rFonts w:ascii="Times New Roman" w:hAnsi="Times New Roman" w:cs="Times New Roman"/>
        </w:rPr>
        <w:t xml:space="preserve">identified </w:t>
      </w:r>
      <w:r w:rsidR="00573FBB">
        <w:rPr>
          <w:rFonts w:ascii="Times New Roman" w:hAnsi="Times New Roman" w:cs="Times New Roman"/>
        </w:rPr>
        <w:t>from the field study</w:t>
      </w:r>
      <w:r w:rsidR="007E1120">
        <w:rPr>
          <w:rFonts w:ascii="Times New Roman" w:hAnsi="Times New Roman" w:cs="Times New Roman"/>
        </w:rPr>
        <w:t xml:space="preserve"> in objective 1</w:t>
      </w:r>
      <w:r w:rsidR="00573FBB">
        <w:rPr>
          <w:rFonts w:ascii="Times New Roman" w:hAnsi="Times New Roman" w:cs="Times New Roman"/>
        </w:rPr>
        <w:t>.</w:t>
      </w:r>
      <w:r w:rsidR="007E112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>By measuring disease loads after coinfection, I will characterize how the Primary infection reacts to secondary infection.</w:t>
      </w:r>
      <w:r w:rsidR="007E1120">
        <w:rPr>
          <w:rFonts w:ascii="Times New Roman" w:hAnsi="Times New Roman" w:cs="Times New Roman"/>
        </w:rPr>
        <w:t xml:space="preserve"> </w:t>
      </w:r>
    </w:p>
    <w:p w14:paraId="2839397C" w14:textId="77777777" w:rsidR="009870C1" w:rsidRPr="009870C1" w:rsidRDefault="00AA415F">
      <w:pPr>
        <w:rPr>
          <w:rFonts w:ascii="Times New Roman" w:hAnsi="Times New Roman" w:cs="Times New Roman"/>
          <w:rPrChange w:id="57" w:author="Alison Brody" w:date="2017-09-20T17:37:00Z">
            <w:rPr>
              <w:rFonts w:ascii="Times New Roman" w:hAnsi="Times New Roman" w:cs="Times New Roman"/>
              <w:b/>
            </w:rPr>
          </w:rPrChange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3) </w:t>
      </w:r>
      <w:r w:rsidR="00F753A7">
        <w:rPr>
          <w:rFonts w:ascii="Times New Roman" w:hAnsi="Times New Roman" w:cs="Times New Roman"/>
          <w:b/>
        </w:rPr>
        <w:t>Synergistic Effects and Host Mortality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5258DA">
        <w:rPr>
          <w:rFonts w:ascii="Times New Roman" w:hAnsi="Times New Roman" w:cs="Times New Roman"/>
        </w:rPr>
        <w:t>I will</w:t>
      </w:r>
      <w:r w:rsidR="00746129">
        <w:rPr>
          <w:rFonts w:ascii="Times New Roman" w:hAnsi="Times New Roman" w:cs="Times New Roman"/>
        </w:rPr>
        <w:t xml:space="preserve"> determine how these pathogen-pathogen interactions affect host mortality</w:t>
      </w:r>
      <w:r w:rsidR="00B3173C">
        <w:rPr>
          <w:rFonts w:ascii="Times New Roman" w:hAnsi="Times New Roman" w:cs="Times New Roman"/>
        </w:rPr>
        <w:t xml:space="preserve"> at</w:t>
      </w:r>
      <w:r w:rsidR="00746129">
        <w:rPr>
          <w:rFonts w:ascii="Times New Roman" w:hAnsi="Times New Roman" w:cs="Times New Roman"/>
        </w:rPr>
        <w:t xml:space="preserve"> both a</w:t>
      </w:r>
      <w:r w:rsidR="00B3173C">
        <w:rPr>
          <w:rFonts w:ascii="Times New Roman" w:hAnsi="Times New Roman" w:cs="Times New Roman"/>
        </w:rPr>
        <w:t xml:space="preserve">n individual and colony setting. </w:t>
      </w:r>
      <w:r w:rsidR="00B3173C" w:rsidRPr="00AC01D0">
        <w:rPr>
          <w:rFonts w:ascii="Times New Roman" w:hAnsi="Times New Roman" w:cs="Times New Roman"/>
          <w:b/>
          <w:i/>
        </w:rPr>
        <w:t>Approach:</w:t>
      </w:r>
      <w:r w:rsidR="00B3173C" w:rsidRPr="00B935FA">
        <w:rPr>
          <w:rFonts w:ascii="Times New Roman" w:hAnsi="Times New Roman" w:cs="Times New Roman"/>
        </w:rPr>
        <w:t xml:space="preserve"> </w:t>
      </w:r>
      <w:r w:rsidR="00746129">
        <w:rPr>
          <w:rFonts w:ascii="Times New Roman" w:hAnsi="Times New Roman" w:cs="Times New Roman"/>
        </w:rPr>
        <w:t xml:space="preserve">I will select a subset of pathogen combinations from research objective 2 and conduct </w:t>
      </w:r>
      <w:r w:rsidR="00742C76">
        <w:rPr>
          <w:rFonts w:ascii="Times New Roman" w:hAnsi="Times New Roman" w:cs="Times New Roman"/>
        </w:rPr>
        <w:t xml:space="preserve">inoculation </w:t>
      </w:r>
      <w:r w:rsidR="00425A02">
        <w:rPr>
          <w:rFonts w:ascii="Times New Roman" w:hAnsi="Times New Roman" w:cs="Times New Roman"/>
        </w:rPr>
        <w:t>experiments using small experimental colonies (micro-colonies)</w:t>
      </w:r>
      <w:r w:rsidR="00EF736B">
        <w:rPr>
          <w:rFonts w:ascii="Times New Roman" w:hAnsi="Times New Roman" w:cs="Times New Roman"/>
        </w:rPr>
        <w:t>.</w:t>
      </w:r>
      <w:r w:rsidR="005E2700">
        <w:rPr>
          <w:rFonts w:ascii="Times New Roman" w:hAnsi="Times New Roman" w:cs="Times New Roman"/>
        </w:rPr>
        <w:t xml:space="preserve"> </w:t>
      </w:r>
      <w:del w:id="58" w:author="Alison Brody [2]" w:date="2017-09-20T20:00:00Z">
        <w:r w:rsidR="005E2700" w:rsidDel="00EB01C9">
          <w:rPr>
            <w:rFonts w:ascii="Times New Roman" w:hAnsi="Times New Roman" w:cs="Times New Roman"/>
          </w:rPr>
          <w:delText xml:space="preserve">Individual </w:delText>
        </w:r>
        <w:commentRangeStart w:id="59"/>
        <w:r w:rsidR="005E2700" w:rsidDel="00EB01C9">
          <w:rPr>
            <w:rFonts w:ascii="Times New Roman" w:hAnsi="Times New Roman" w:cs="Times New Roman"/>
          </w:rPr>
          <w:delText>mortalities</w:delText>
        </w:r>
      </w:del>
      <w:ins w:id="60" w:author="Alison Brody [2]" w:date="2017-09-20T20:00:00Z">
        <w:r w:rsidR="00EB01C9">
          <w:rPr>
            <w:rFonts w:ascii="Times New Roman" w:hAnsi="Times New Roman" w:cs="Times New Roman"/>
          </w:rPr>
          <w:t>Mortality of individuals</w:t>
        </w:r>
      </w:ins>
      <w:r w:rsidR="005E2700">
        <w:rPr>
          <w:rFonts w:ascii="Times New Roman" w:hAnsi="Times New Roman" w:cs="Times New Roman"/>
        </w:rPr>
        <w:t xml:space="preserve"> as well as colony loss will be recorded. Surviving bees will be assayed for pathogen loads. </w:t>
      </w:r>
      <w:r w:rsidR="00746129">
        <w:rPr>
          <w:rFonts w:ascii="Times New Roman" w:hAnsi="Times New Roman" w:cs="Times New Roman"/>
        </w:rPr>
        <w:t xml:space="preserve"> </w:t>
      </w:r>
      <w:commentRangeEnd w:id="59"/>
      <w:r w:rsidR="00EB01C9">
        <w:rPr>
          <w:rStyle w:val="CommentReference"/>
        </w:rPr>
        <w:commentReference w:id="59"/>
      </w:r>
    </w:p>
    <w:p w14:paraId="365F01F2" w14:textId="77777777" w:rsidR="009870C1" w:rsidRDefault="009870C1">
      <w:pPr>
        <w:rPr>
          <w:ins w:id="61" w:author="Alison Brody" w:date="2017-09-20T17:38:00Z"/>
          <w:rFonts w:ascii="Times New Roman" w:hAnsi="Times New Roman" w:cs="Times New Roman"/>
          <w:b/>
        </w:rPr>
      </w:pPr>
    </w:p>
    <w:p w14:paraId="75DA67B8" w14:textId="77777777" w:rsidR="00324F2A" w:rsidRPr="00E43F0A" w:rsidDel="009870C1" w:rsidRDefault="00E77605">
      <w:pPr>
        <w:rPr>
          <w:del w:id="62" w:author="Alison Brody" w:date="2017-09-20T17:37:00Z"/>
          <w:rFonts w:ascii="Times New Roman" w:eastAsia="Times New Roman" w:hAnsi="Times New Roman" w:cs="Times New Roman"/>
        </w:rPr>
      </w:pPr>
      <w:del w:id="63" w:author="Alison Brody" w:date="2017-09-20T17:36:00Z">
        <w:r w:rsidDel="009870C1">
          <w:rPr>
            <w:rFonts w:ascii="Times New Roman" w:hAnsi="Times New Roman" w:cs="Times New Roman"/>
            <w:b/>
          </w:rPr>
          <w:delText xml:space="preserve">     </w:delText>
        </w:r>
        <w:r w:rsidR="00E43F0A" w:rsidDel="009870C1">
          <w:rPr>
            <w:rFonts w:ascii="Times New Roman" w:hAnsi="Times New Roman" w:cs="Times New Roman"/>
            <w:b/>
          </w:rPr>
          <w:delText>A</w:delText>
        </w:r>
        <w:r w:rsidR="00BD49EA" w:rsidDel="009870C1">
          <w:rPr>
            <w:rFonts w:ascii="Times New Roman" w:hAnsi="Times New Roman" w:cs="Times New Roman"/>
            <w:b/>
          </w:rPr>
          <w:delText xml:space="preserve">) </w:delText>
        </w:r>
      </w:del>
      <w:r w:rsidR="00BA70CC">
        <w:rPr>
          <w:rFonts w:ascii="Times New Roman" w:hAnsi="Times New Roman" w:cs="Times New Roman"/>
          <w:b/>
        </w:rPr>
        <w:t>Broader Impacts</w:t>
      </w:r>
      <w:r w:rsidR="00683E7E">
        <w:rPr>
          <w:rFonts w:ascii="Times New Roman" w:eastAsia="Times New Roman" w:hAnsi="Times New Roman" w:cs="Times New Roman"/>
          <w:b/>
        </w:rPr>
        <w:t>:</w:t>
      </w:r>
      <w:r w:rsidR="00681715">
        <w:rPr>
          <w:rFonts w:ascii="Times New Roman" w:eastAsia="Times New Roman" w:hAnsi="Times New Roman" w:cs="Times New Roman"/>
          <w:b/>
        </w:rPr>
        <w:t xml:space="preserve"> </w:t>
      </w:r>
      <w:ins w:id="64" w:author="Alison Brody" w:date="2017-09-20T17:37:00Z">
        <w:r w:rsidR="009870C1">
          <w:rPr>
            <w:rFonts w:ascii="Times New Roman" w:eastAsia="Times New Roman" w:hAnsi="Times New Roman" w:cs="Times New Roman"/>
            <w:b/>
          </w:rPr>
          <w:t xml:space="preserve">A) </w:t>
        </w:r>
      </w:ins>
      <w:r w:rsidR="00681715" w:rsidRPr="007221C1">
        <w:rPr>
          <w:rFonts w:ascii="Times New Roman" w:eastAsia="Times New Roman" w:hAnsi="Times New Roman" w:cs="Times New Roman"/>
          <w:b/>
          <w:i/>
        </w:rPr>
        <w:t>Community Ecology Approach to Infectious Disease</w:t>
      </w:r>
      <w:r w:rsidR="007221C1">
        <w:rPr>
          <w:rFonts w:ascii="Times New Roman" w:eastAsia="Times New Roman" w:hAnsi="Times New Roman" w:cs="Times New Roman"/>
          <w:b/>
        </w:rPr>
        <w:t>.</w:t>
      </w:r>
      <w:r w:rsidR="00681715">
        <w:rPr>
          <w:rFonts w:ascii="Times New Roman" w:eastAsia="Times New Roman" w:hAnsi="Times New Roman" w:cs="Times New Roman"/>
          <w:b/>
        </w:rPr>
        <w:t xml:space="preserve"> </w:t>
      </w:r>
      <w:commentRangeStart w:id="65"/>
      <w:r w:rsidR="001319C8">
        <w:rPr>
          <w:rFonts w:ascii="Times New Roman" w:eastAsia="Times New Roman" w:hAnsi="Times New Roman" w:cs="Times New Roman"/>
        </w:rPr>
        <w:t>C</w:t>
      </w:r>
      <w:r w:rsidR="0040111D">
        <w:rPr>
          <w:rFonts w:ascii="Times New Roman" w:eastAsia="Times New Roman" w:hAnsi="Times New Roman" w:cs="Times New Roman"/>
        </w:rPr>
        <w:t xml:space="preserve">oinfection </w:t>
      </w:r>
      <w:r w:rsidR="001319C8">
        <w:rPr>
          <w:rFonts w:ascii="Times New Roman" w:eastAsia="Times New Roman" w:hAnsi="Times New Roman" w:cs="Times New Roman"/>
        </w:rPr>
        <w:t>describes p</w:t>
      </w:r>
      <w:r w:rsidR="00FF33A2">
        <w:rPr>
          <w:rFonts w:ascii="Times New Roman" w:eastAsia="Times New Roman" w:hAnsi="Times New Roman" w:cs="Times New Roman"/>
        </w:rPr>
        <w:t>athogen-pathogen</w:t>
      </w:r>
      <w:r w:rsidR="001319C8">
        <w:rPr>
          <w:rFonts w:ascii="Times New Roman" w:eastAsia="Times New Roman" w:hAnsi="Times New Roman" w:cs="Times New Roman"/>
        </w:rPr>
        <w:t xml:space="preserve"> and pathogen-host</w:t>
      </w:r>
      <w:r w:rsidR="00FF33A2">
        <w:rPr>
          <w:rFonts w:ascii="Times New Roman" w:eastAsia="Times New Roman" w:hAnsi="Times New Roman" w:cs="Times New Roman"/>
        </w:rPr>
        <w:t xml:space="preserve"> interaction</w:t>
      </w:r>
      <w:r w:rsidR="001319C8">
        <w:rPr>
          <w:rFonts w:ascii="Times New Roman" w:eastAsia="Times New Roman" w:hAnsi="Times New Roman" w:cs="Times New Roman"/>
        </w:rPr>
        <w:t xml:space="preserve">s. Infectious disease researchers need look no farther than the well-vetted field of community ecology for both methodology and expertise. By imagining a community of parasites populating a host </w:t>
      </w:r>
      <w:r w:rsidR="0040111D">
        <w:rPr>
          <w:rFonts w:ascii="Times New Roman" w:eastAsia="Times New Roman" w:hAnsi="Times New Roman" w:cs="Times New Roman"/>
        </w:rPr>
        <w:t xml:space="preserve">environment, the ideas of competition, mutualism and resource-depletion come readily to mind. </w:t>
      </w:r>
      <w:r w:rsidR="001319C8">
        <w:rPr>
          <w:rFonts w:ascii="Times New Roman" w:eastAsia="Times New Roman" w:hAnsi="Times New Roman" w:cs="Times New Roman"/>
        </w:rPr>
        <w:t>By bringing fundamental principles of community ecology into the infectious disease arena, I hope to begin to think abo</w:t>
      </w:r>
      <w:r w:rsidR="0040111D">
        <w:rPr>
          <w:rFonts w:ascii="Times New Roman" w:eastAsia="Times New Roman" w:hAnsi="Times New Roman" w:cs="Times New Roman"/>
        </w:rPr>
        <w:t>ut coinfection</w:t>
      </w:r>
      <w:r w:rsidR="001319C8">
        <w:rPr>
          <w:rFonts w:ascii="Times New Roman" w:eastAsia="Times New Roman" w:hAnsi="Times New Roman" w:cs="Times New Roman"/>
        </w:rPr>
        <w:t xml:space="preserve"> from a novel </w:t>
      </w:r>
      <w:r w:rsidR="0040111D">
        <w:rPr>
          <w:rFonts w:ascii="Times New Roman" w:eastAsia="Times New Roman" w:hAnsi="Times New Roman" w:cs="Times New Roman"/>
        </w:rPr>
        <w:t>angle,</w:t>
      </w:r>
      <w:r w:rsidR="001319C8">
        <w:rPr>
          <w:rFonts w:ascii="Times New Roman" w:eastAsia="Times New Roman" w:hAnsi="Times New Roman" w:cs="Times New Roman"/>
        </w:rPr>
        <w:t xml:space="preserve"> bringing the top minds in each field together. </w:t>
      </w:r>
      <w:del w:id="66" w:author="Alison Brody" w:date="2017-09-20T17:37:00Z">
        <w:r w:rsidR="001319C8" w:rsidDel="009870C1">
          <w:rPr>
            <w:rFonts w:ascii="Times New Roman" w:eastAsia="Times New Roman" w:hAnsi="Times New Roman" w:cs="Times New Roman"/>
          </w:rPr>
          <w:delText xml:space="preserve">  </w:delText>
        </w:r>
      </w:del>
      <w:commentRangeEnd w:id="65"/>
      <w:r w:rsidR="00EB01C9">
        <w:rPr>
          <w:rStyle w:val="CommentReference"/>
        </w:rPr>
        <w:commentReference w:id="65"/>
      </w:r>
    </w:p>
    <w:p w14:paraId="56C9F0A2" w14:textId="77777777" w:rsidR="00A24DC2" w:rsidRPr="00C30917" w:rsidRDefault="00E77605">
      <w:pPr>
        <w:spacing w:after="100"/>
        <w:rPr>
          <w:rFonts w:ascii="Times New Roman" w:hAnsi="Times New Roman" w:cs="Times New Roman"/>
          <w:b/>
          <w:color w:val="000000" w:themeColor="text1"/>
          <w:sz w:val="20"/>
          <w:szCs w:val="20"/>
        </w:rPr>
        <w:pPrChange w:id="67" w:author="Alison Brody" w:date="2017-09-20T17:39:00Z">
          <w:pPr/>
        </w:pPrChange>
      </w:pPr>
      <w:del w:id="68" w:author="Alison Brody" w:date="2017-09-20T17:37:00Z">
        <w:r w:rsidDel="009870C1">
          <w:rPr>
            <w:rFonts w:ascii="Times New Roman" w:hAnsi="Times New Roman" w:cs="Times New Roman"/>
            <w:b/>
          </w:rPr>
          <w:delText xml:space="preserve">     </w:delText>
        </w:r>
      </w:del>
      <w:r w:rsidR="00E43F0A">
        <w:rPr>
          <w:rFonts w:ascii="Times New Roman" w:hAnsi="Times New Roman" w:cs="Times New Roman"/>
          <w:b/>
        </w:rPr>
        <w:t>B</w:t>
      </w:r>
      <w:r w:rsidR="00BD49EA">
        <w:rPr>
          <w:rFonts w:ascii="Times New Roman" w:hAnsi="Times New Roman" w:cs="Times New Roman"/>
          <w:b/>
        </w:rPr>
        <w:t xml:space="preserve">) </w:t>
      </w:r>
      <w:del w:id="69" w:author="Alison Brody" w:date="2017-09-20T17:37:00Z">
        <w:r w:rsidR="00683E7E" w:rsidDel="009870C1">
          <w:rPr>
            <w:rFonts w:ascii="Times New Roman" w:hAnsi="Times New Roman" w:cs="Times New Roman"/>
            <w:b/>
          </w:rPr>
          <w:delText>Broader Impacts</w:delText>
        </w:r>
        <w:r w:rsidR="00683E7E" w:rsidDel="009870C1">
          <w:rPr>
            <w:rFonts w:ascii="Times New Roman" w:eastAsia="Times New Roman" w:hAnsi="Times New Roman" w:cs="Times New Roman"/>
            <w:b/>
          </w:rPr>
          <w:delText xml:space="preserve">: </w:delText>
        </w:r>
      </w:del>
      <w:r w:rsidR="00681715" w:rsidRPr="007221C1">
        <w:rPr>
          <w:rFonts w:ascii="Times New Roman" w:eastAsia="Times New Roman" w:hAnsi="Times New Roman" w:cs="Times New Roman"/>
          <w:b/>
          <w:i/>
        </w:rPr>
        <w:t>Pollinator Conservation</w:t>
      </w:r>
      <w:r w:rsidR="007221C1">
        <w:rPr>
          <w:rFonts w:ascii="Times New Roman" w:eastAsia="Times New Roman" w:hAnsi="Times New Roman" w:cs="Times New Roman"/>
          <w:b/>
        </w:rPr>
        <w:t>.</w:t>
      </w:r>
      <w:r w:rsidR="00681715">
        <w:rPr>
          <w:rFonts w:ascii="Times New Roman" w:eastAsia="Times New Roman" w:hAnsi="Times New Roman" w:cs="Times New Roman"/>
          <w:b/>
        </w:rPr>
        <w:t xml:space="preserve"> </w:t>
      </w:r>
      <w:r w:rsidR="00AA415F" w:rsidRPr="00AA415F">
        <w:rPr>
          <w:rFonts w:ascii="Times New Roman" w:eastAsia="Times New Roman" w:hAnsi="Times New Roman" w:cs="Times New Roman"/>
        </w:rPr>
        <w:t>In</w:t>
      </w:r>
      <w:r w:rsidR="00AA415F">
        <w:rPr>
          <w:rFonts w:ascii="Times New Roman" w:eastAsia="Times New Roman" w:hAnsi="Times New Roman" w:cs="Times New Roman"/>
        </w:rPr>
        <w:t>creased mortality due to coinfection poses a risk to the na</w:t>
      </w:r>
      <w:r w:rsidR="0000025F">
        <w:rPr>
          <w:rFonts w:ascii="Times New Roman" w:eastAsia="Times New Roman" w:hAnsi="Times New Roman" w:cs="Times New Roman"/>
        </w:rPr>
        <w:t xml:space="preserve">tive bee community as well as </w:t>
      </w:r>
      <w:r w:rsidR="00AA415F">
        <w:rPr>
          <w:rFonts w:ascii="Times New Roman" w:eastAsia="Times New Roman" w:hAnsi="Times New Roman" w:cs="Times New Roman"/>
        </w:rPr>
        <w:t>managed honeybee</w:t>
      </w:r>
      <w:r w:rsidR="0000025F">
        <w:rPr>
          <w:rFonts w:ascii="Times New Roman" w:eastAsia="Times New Roman" w:hAnsi="Times New Roman" w:cs="Times New Roman"/>
        </w:rPr>
        <w:t>s</w:t>
      </w:r>
      <w:r w:rsidR="00AA415F">
        <w:rPr>
          <w:rFonts w:ascii="Times New Roman" w:eastAsia="Times New Roman" w:hAnsi="Times New Roman" w:cs="Times New Roman"/>
        </w:rPr>
        <w:t>. Th</w:t>
      </w:r>
      <w:r w:rsidR="001166C9">
        <w:rPr>
          <w:rFonts w:ascii="Times New Roman" w:eastAsia="Times New Roman" w:hAnsi="Times New Roman" w:cs="Times New Roman"/>
        </w:rPr>
        <w:t xml:space="preserve">ese pathogens, especially </w:t>
      </w:r>
      <w:r w:rsidR="001166C9" w:rsidRPr="001166C9">
        <w:rPr>
          <w:rFonts w:ascii="Times New Roman" w:eastAsia="Times New Roman" w:hAnsi="Times New Roman" w:cs="Times New Roman"/>
          <w:i/>
        </w:rPr>
        <w:t>N. ceranae</w:t>
      </w:r>
      <w:r w:rsidR="00AA415F">
        <w:rPr>
          <w:rFonts w:ascii="Times New Roman" w:eastAsia="Times New Roman" w:hAnsi="Times New Roman" w:cs="Times New Roman"/>
        </w:rPr>
        <w:t xml:space="preserve"> and various RNA viruses (including DWV and BQCV) have been shown to</w:t>
      </w:r>
      <w:r w:rsidR="0000025F">
        <w:rPr>
          <w:rFonts w:ascii="Times New Roman" w:eastAsia="Times New Roman" w:hAnsi="Times New Roman" w:cs="Times New Roman"/>
        </w:rPr>
        <w:t xml:space="preserve"> be spilling over into native wild </w:t>
      </w:r>
      <w:r w:rsidR="00AA415F">
        <w:rPr>
          <w:rFonts w:ascii="Times New Roman" w:eastAsia="Times New Roman" w:hAnsi="Times New Roman" w:cs="Times New Roman"/>
        </w:rPr>
        <w:t>bee communities (</w:t>
      </w:r>
      <w:r w:rsidR="002D3E11">
        <w:rPr>
          <w:rFonts w:ascii="Times New Roman" w:hAnsi="Times New Roman" w:cs="Times New Roman"/>
        </w:rPr>
        <w:t>8</w:t>
      </w:r>
      <w:r w:rsidR="00AA415F" w:rsidRPr="006C1D89">
        <w:rPr>
          <w:rFonts w:ascii="Times New Roman" w:hAnsi="Times New Roman" w:cs="Times New Roman"/>
        </w:rPr>
        <w:t>)</w:t>
      </w:r>
      <w:r w:rsidR="00AA415F">
        <w:rPr>
          <w:rFonts w:ascii="Times New Roman" w:hAnsi="Times New Roman" w:cs="Times New Roman"/>
        </w:rPr>
        <w:t>.</w:t>
      </w:r>
      <w:r w:rsidR="00AA415F">
        <w:rPr>
          <w:rFonts w:ascii="Times New Roman" w:hAnsi="Times New Roman" w:cs="Times New Roman"/>
          <w:spacing w:val="-1"/>
          <w:position w:val="2"/>
        </w:rPr>
        <w:t xml:space="preserve"> </w:t>
      </w:r>
      <w:r w:rsidR="008C55A8">
        <w:rPr>
          <w:rFonts w:ascii="Times New Roman" w:eastAsia="Times New Roman" w:hAnsi="Times New Roman" w:cs="Times New Roman"/>
        </w:rPr>
        <w:t xml:space="preserve">Understanding how pathogens interact with each other and their host in managed honeybees will allow us to make better recommendations </w:t>
      </w:r>
      <w:r w:rsidR="00AA415F">
        <w:rPr>
          <w:rFonts w:ascii="Times New Roman" w:eastAsia="Times New Roman" w:hAnsi="Times New Roman" w:cs="Times New Roman"/>
        </w:rPr>
        <w:t xml:space="preserve">for </w:t>
      </w:r>
      <w:r w:rsidR="008C55A8">
        <w:rPr>
          <w:rFonts w:ascii="Times New Roman" w:eastAsia="Times New Roman" w:hAnsi="Times New Roman" w:cs="Times New Roman"/>
        </w:rPr>
        <w:t xml:space="preserve">treatment options, potentially decreasing </w:t>
      </w:r>
      <w:r w:rsidR="00801C6E">
        <w:rPr>
          <w:rFonts w:ascii="Times New Roman" w:eastAsia="Times New Roman" w:hAnsi="Times New Roman" w:cs="Times New Roman"/>
        </w:rPr>
        <w:t>honey</w:t>
      </w:r>
      <w:r w:rsidR="00AA415F">
        <w:rPr>
          <w:rFonts w:ascii="Times New Roman" w:eastAsia="Times New Roman" w:hAnsi="Times New Roman" w:cs="Times New Roman"/>
        </w:rPr>
        <w:t>bee mortality as well as native pollinator declines</w:t>
      </w:r>
      <w:r w:rsidR="00801C6E">
        <w:rPr>
          <w:rFonts w:ascii="Times New Roman" w:eastAsia="Times New Roman" w:hAnsi="Times New Roman" w:cs="Times New Roman"/>
        </w:rPr>
        <w:t xml:space="preserve"> due to </w:t>
      </w:r>
      <w:r w:rsidR="0000025F">
        <w:rPr>
          <w:rFonts w:ascii="Times New Roman" w:eastAsia="Times New Roman" w:hAnsi="Times New Roman" w:cs="Times New Roman"/>
        </w:rPr>
        <w:t>spillover</w:t>
      </w:r>
      <w:r w:rsidR="00801C6E">
        <w:rPr>
          <w:rFonts w:ascii="Times New Roman" w:eastAsia="Times New Roman" w:hAnsi="Times New Roman" w:cs="Times New Roman"/>
        </w:rPr>
        <w:t xml:space="preserve"> benefitting beekeepers, growers, bee communities and consumers alike</w:t>
      </w:r>
      <w:r w:rsidR="0000025F">
        <w:rPr>
          <w:rFonts w:ascii="Times New Roman" w:eastAsia="Times New Roman" w:hAnsi="Times New Roman" w:cs="Times New Roman"/>
        </w:rPr>
        <w:t xml:space="preserve">. </w:t>
      </w:r>
    </w:p>
    <w:p w14:paraId="1C215B2F" w14:textId="77777777" w:rsidR="00420DEB" w:rsidDel="009870C1" w:rsidRDefault="00420DEB">
      <w:pPr>
        <w:spacing w:after="100"/>
        <w:rPr>
          <w:del w:id="70" w:author="Alison Brody" w:date="2017-09-20T17:38:00Z"/>
          <w:rFonts w:ascii="Times New Roman" w:hAnsi="Times New Roman" w:cs="Times New Roman"/>
          <w:b/>
          <w:color w:val="000000" w:themeColor="text1"/>
          <w:sz w:val="20"/>
          <w:szCs w:val="20"/>
        </w:rPr>
        <w:pPrChange w:id="71" w:author="Alison Brody" w:date="2017-09-20T17:39:00Z">
          <w:pPr/>
        </w:pPrChange>
      </w:pPr>
    </w:p>
    <w:p w14:paraId="46B3D5DE" w14:textId="77777777" w:rsidR="001319C8" w:rsidRPr="00110886" w:rsidRDefault="008C55A8">
      <w:pPr>
        <w:spacing w:after="100"/>
        <w:rPr>
          <w:rFonts w:ascii="Times New Roman" w:hAnsi="Times New Roman" w:cs="Times New Roman"/>
          <w:sz w:val="20"/>
          <w:szCs w:val="20"/>
        </w:rPr>
        <w:pPrChange w:id="72" w:author="Alison Brody" w:date="2017-09-20T17:39:00Z">
          <w:pPr/>
        </w:pPrChange>
      </w:pPr>
      <w:r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References:</w:t>
      </w:r>
      <w:r w:rsid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BE33DE" w:rsidRPr="00C30917">
        <w:rPr>
          <w:rFonts w:ascii="Times New Roman" w:hAnsi="Times New Roman" w:cs="Times New Roman"/>
          <w:b/>
          <w:sz w:val="20"/>
          <w:szCs w:val="20"/>
        </w:rPr>
        <w:t>1)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Aizen, M. a., et al. 2009. How much does agriculture depend on pollinators? Lessons from long-term trends in crop production.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Annals of Botany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103</w:t>
      </w:r>
      <w:r w:rsidR="00721E94" w:rsidRPr="00C30917">
        <w:rPr>
          <w:rFonts w:ascii="Times New Roman" w:hAnsi="Times New Roman" w:cs="Times New Roman"/>
          <w:sz w:val="20"/>
          <w:szCs w:val="20"/>
        </w:rPr>
        <w:t>: 1579–1588</w:t>
      </w:r>
      <w:r w:rsidR="00BE33DE" w:rsidRPr="00C30917">
        <w:rPr>
          <w:rFonts w:ascii="Times New Roman" w:hAnsi="Times New Roman" w:cs="Times New Roman"/>
          <w:sz w:val="20"/>
          <w:szCs w:val="20"/>
        </w:rPr>
        <w:t>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sz w:val="20"/>
          <w:szCs w:val="20"/>
        </w:rPr>
        <w:t>2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Morse, R. a, &amp; Calderone, N. W. 2000. The value of honey bees as pollinators of US crops in 2000.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Bee Culture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128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: 1–15. </w:t>
      </w:r>
      <w:r w:rsidR="002D3E11">
        <w:rPr>
          <w:rFonts w:ascii="Times New Roman" w:hAnsi="Times New Roman" w:cs="Times New Roman"/>
          <w:b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Van Engelsdorp, D., et al. 2008. A survey of honey bee colony losses in the U.S., </w:t>
      </w:r>
      <w:del w:id="73" w:author="Alison Brody" w:date="2017-09-20T17:40:00Z">
        <w:r w:rsidR="002D3E11" w:rsidRPr="00C30917" w:rsidDel="009870C1">
          <w:rPr>
            <w:rFonts w:ascii="Times New Roman" w:hAnsi="Times New Roman" w:cs="Times New Roman"/>
            <w:sz w:val="20"/>
            <w:szCs w:val="20"/>
          </w:rPr>
          <w:delText xml:space="preserve">Fall 2007 to Spring 2008. </w:delText>
        </w:r>
      </w:del>
      <w:r w:rsidR="002D3E11" w:rsidRPr="00C30917">
        <w:rPr>
          <w:rFonts w:ascii="Times New Roman" w:hAnsi="Times New Roman" w:cs="Times New Roman"/>
          <w:iCs/>
          <w:sz w:val="20"/>
          <w:szCs w:val="20"/>
        </w:rPr>
        <w:t>PLoS ONE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sz w:val="20"/>
          <w:szCs w:val="20"/>
        </w:rPr>
        <w:t>(12): 8–13.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583922" w:rsidRPr="00583922">
        <w:rPr>
          <w:rFonts w:ascii="Times New Roman" w:hAnsi="Times New Roman" w:cs="Times New Roman"/>
          <w:b/>
          <w:sz w:val="20"/>
          <w:szCs w:val="20"/>
        </w:rPr>
        <w:t>4</w:t>
      </w:r>
      <w:r w:rsidR="00BE33DE" w:rsidRPr="00583922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Cox-Foster, D. L., et al. 2007. A metagenomic survey of microbes in honey bee colony collapse disorder.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Science 318</w:t>
      </w:r>
      <w:r w:rsidR="00721E94" w:rsidRPr="00C30917">
        <w:rPr>
          <w:rFonts w:ascii="Times New Roman" w:hAnsi="Times New Roman" w:cs="Times New Roman"/>
          <w:sz w:val="20"/>
          <w:szCs w:val="20"/>
        </w:rPr>
        <w:t>: 283–287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. </w:t>
      </w:r>
      <w:commentRangeStart w:id="74"/>
      <w:r w:rsidR="002D3E11" w:rsidRPr="009435DB">
        <w:rPr>
          <w:rFonts w:ascii="Times New Roman" w:hAnsi="Times New Roman" w:cs="Times New Roman"/>
          <w:b/>
          <w:sz w:val="20"/>
          <w:szCs w:val="20"/>
        </w:rPr>
        <w:t>5</w:t>
      </w:r>
      <w:r w:rsidR="00BE33DE" w:rsidRPr="009435DB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9435DB">
        <w:rPr>
          <w:rFonts w:ascii="Times New Roman" w:hAnsi="Times New Roman" w:cs="Times New Roman"/>
          <w:sz w:val="20"/>
          <w:szCs w:val="20"/>
        </w:rPr>
        <w:t xml:space="preserve"> </w:t>
      </w:r>
      <w:r w:rsidR="002D3E11" w:rsidRPr="009435DB">
        <w:rPr>
          <w:rFonts w:ascii="Times New Roman" w:hAnsi="Times New Roman" w:cs="Times New Roman"/>
          <w:b/>
          <w:sz w:val="20"/>
          <w:szCs w:val="20"/>
        </w:rPr>
        <w:t>6)</w:t>
      </w:r>
      <w:r w:rsidR="002D3E11" w:rsidRPr="009435DB">
        <w:rPr>
          <w:rFonts w:ascii="Times New Roman" w:hAnsi="Times New Roman" w:cs="Times New Roman"/>
          <w:sz w:val="20"/>
          <w:szCs w:val="20"/>
        </w:rPr>
        <w:t xml:space="preserve"> Johnson, P. T. J., et al. 2016. Why infectious disease research needs community ecology. Science. </w:t>
      </w:r>
      <w:r w:rsidR="002D3E11" w:rsidRPr="009435DB">
        <w:rPr>
          <w:rFonts w:ascii="Times New Roman" w:hAnsi="Times New Roman" w:cs="Times New Roman"/>
          <w:i/>
          <w:iCs/>
          <w:sz w:val="20"/>
          <w:szCs w:val="20"/>
        </w:rPr>
        <w:t>349</w:t>
      </w:r>
      <w:r w:rsidR="002D3E11" w:rsidRPr="009435DB">
        <w:rPr>
          <w:rFonts w:ascii="Times New Roman" w:hAnsi="Times New Roman" w:cs="Times New Roman"/>
          <w:sz w:val="20"/>
          <w:szCs w:val="20"/>
        </w:rPr>
        <w:t>(6252): 1-</w:t>
      </w:r>
      <w:commentRangeEnd w:id="74"/>
      <w:r w:rsidR="009435DB">
        <w:rPr>
          <w:rStyle w:val="CommentReference"/>
        </w:rPr>
        <w:commentReference w:id="74"/>
      </w:r>
      <w:r w:rsidR="002D3E11" w:rsidRPr="009435DB">
        <w:rPr>
          <w:rFonts w:ascii="Times New Roman" w:hAnsi="Times New Roman" w:cs="Times New Roman"/>
          <w:sz w:val="20"/>
          <w:szCs w:val="20"/>
        </w:rPr>
        <w:t xml:space="preserve">20. </w:t>
      </w:r>
      <w:r w:rsidR="007D0E85" w:rsidRPr="009435DB">
        <w:rPr>
          <w:rFonts w:ascii="Times New Roman" w:hAnsi="Times New Roman" w:cs="Times New Roman"/>
          <w:sz w:val="20"/>
          <w:szCs w:val="20"/>
        </w:rPr>
        <w:t xml:space="preserve">Hébert-dufresne, L., &amp; Althouse, B. M. 2015. Complex dynamics of synergistic coinfections on realistically clustered networks. PNAS. </w:t>
      </w:r>
      <w:r w:rsidR="007D0E85" w:rsidRPr="009435DB">
        <w:rPr>
          <w:rFonts w:ascii="Times New Roman" w:hAnsi="Times New Roman" w:cs="Times New Roman"/>
          <w:i/>
          <w:iCs/>
          <w:sz w:val="20"/>
          <w:szCs w:val="20"/>
        </w:rPr>
        <w:t>112</w:t>
      </w:r>
      <w:r w:rsidR="007D0E85" w:rsidRPr="009435DB">
        <w:rPr>
          <w:rFonts w:ascii="Times New Roman" w:hAnsi="Times New Roman" w:cs="Times New Roman"/>
          <w:sz w:val="20"/>
          <w:szCs w:val="20"/>
        </w:rPr>
        <w:t>(33): 1–6.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sz w:val="20"/>
          <w:szCs w:val="20"/>
        </w:rPr>
        <w:t>7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Dietemann, V., et al. 2013. Standard methods for varroa research, Journal of Apicultural Research. </w:t>
      </w:r>
      <w:r w:rsidR="002D3E11" w:rsidRPr="00C30917">
        <w:rPr>
          <w:rFonts w:ascii="Times New Roman" w:hAnsi="Times New Roman" w:cs="Times New Roman"/>
          <w:i/>
          <w:iCs/>
          <w:sz w:val="20"/>
          <w:szCs w:val="20"/>
        </w:rPr>
        <w:t>52</w:t>
      </w:r>
      <w:r w:rsidR="002D3E11" w:rsidRPr="00C30917">
        <w:rPr>
          <w:rFonts w:ascii="Times New Roman" w:hAnsi="Times New Roman" w:cs="Times New Roman"/>
          <w:sz w:val="20"/>
          <w:szCs w:val="20"/>
        </w:rPr>
        <w:t>(1): 1–54.</w:t>
      </w:r>
      <w:r w:rsidR="007D0E85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8</w:t>
      </w:r>
      <w:r w:rsidR="00BE33DE"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Fürst, M et al. 2014. Disease associations between honeybees and bumblebees as a threat to wild pollinators</w:t>
      </w:r>
      <w:r w:rsidR="00C83BF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Nature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1E5E8C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506: 364-373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C30917" w:rsidRPr="00C30917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1319C8" w:rsidRPr="00110886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8" w:author="Alison Brody [2]" w:date="2017-09-20T20:05:00Z" w:initials="AB">
    <w:p w14:paraId="573D2CA4" w14:textId="431EE182" w:rsidR="009435DB" w:rsidRDefault="009435DB">
      <w:pPr>
        <w:pStyle w:val="CommentText"/>
      </w:pPr>
      <w:r>
        <w:rPr>
          <w:rStyle w:val="CommentReference"/>
        </w:rPr>
        <w:annotationRef/>
      </w:r>
      <w:r>
        <w:t>You’ll need to be explicit about what you mean here.</w:t>
      </w:r>
    </w:p>
  </w:comment>
  <w:comment w:id="20" w:author="Alison Brody [2]" w:date="2017-09-20T19:51:00Z" w:initials="AB">
    <w:p w14:paraId="2EA4FC29" w14:textId="77777777" w:rsidR="00A47597" w:rsidRDefault="00A47597">
      <w:pPr>
        <w:pStyle w:val="CommentText"/>
      </w:pPr>
      <w:r>
        <w:rPr>
          <w:rStyle w:val="CommentReference"/>
        </w:rPr>
        <w:annotationRef/>
      </w:r>
      <w:r>
        <w:t>To ecologists, but perhaps not to disease people who look at things from the perspective of a pathogen</w:t>
      </w:r>
      <w:r>
        <w:sym w:font="Wingdings" w:char="F0E0"/>
      </w:r>
      <w:r>
        <w:t>disease symptoms.  You’ll need to add what a community ecologist approach can tell us.</w:t>
      </w:r>
    </w:p>
  </w:comment>
  <w:comment w:id="21" w:author="Alison Brody [2]" w:date="2017-09-20T19:52:00Z" w:initials="AB">
    <w:p w14:paraId="0A6A8771" w14:textId="3FDDDA1E" w:rsidR="00A47597" w:rsidRDefault="00A47597">
      <w:pPr>
        <w:pStyle w:val="CommentText"/>
      </w:pPr>
      <w:r>
        <w:rPr>
          <w:rStyle w:val="CommentReference"/>
        </w:rPr>
        <w:annotationRef/>
      </w:r>
      <w:r>
        <w:t>How?  Perhaps replace these two statements of the importance of taking an ecological appr</w:t>
      </w:r>
      <w:r w:rsidR="009435DB">
        <w:t>oach with statements of what ta</w:t>
      </w:r>
      <w:r>
        <w:t>king such an approach can reveal.</w:t>
      </w:r>
    </w:p>
  </w:comment>
  <w:comment w:id="30" w:author="Alison Brody [2]" w:date="2017-09-20T19:54:00Z" w:initials="AB">
    <w:p w14:paraId="33DAA5A9" w14:textId="77777777" w:rsidR="00A47597" w:rsidRDefault="00A47597">
      <w:pPr>
        <w:pStyle w:val="CommentText"/>
      </w:pPr>
      <w:r>
        <w:rPr>
          <w:rStyle w:val="CommentReference"/>
        </w:rPr>
        <w:annotationRef/>
      </w:r>
      <w:r>
        <w:t>I know what you mean but others won’t.  First mention of native pollinators.</w:t>
      </w:r>
    </w:p>
  </w:comment>
  <w:comment w:id="33" w:author="Alison Brody [2]" w:date="2017-09-20T19:55:00Z" w:initials="AB">
    <w:p w14:paraId="6612134B" w14:textId="77777777" w:rsidR="00A47597" w:rsidRDefault="00A47597">
      <w:pPr>
        <w:pStyle w:val="CommentText"/>
      </w:pPr>
      <w:r>
        <w:rPr>
          <w:rStyle w:val="CommentReference"/>
        </w:rPr>
        <w:annotationRef/>
      </w:r>
      <w:r>
        <w:t>The link between honeybees and native pollinators is unclear.</w:t>
      </w:r>
    </w:p>
  </w:comment>
  <w:comment w:id="59" w:author="Alison Brody [2]" w:date="2017-09-20T20:01:00Z" w:initials="AB">
    <w:p w14:paraId="5E7B0859" w14:textId="77777777" w:rsidR="00EB01C9" w:rsidRDefault="00EB01C9">
      <w:pPr>
        <w:pStyle w:val="CommentText"/>
      </w:pPr>
      <w:r>
        <w:rPr>
          <w:rStyle w:val="CommentReference"/>
        </w:rPr>
        <w:annotationRef/>
      </w:r>
      <w:r>
        <w:t>It seems a bit odd to look at pathogen loads of surviving bees but not of dead ones!</w:t>
      </w:r>
    </w:p>
  </w:comment>
  <w:comment w:id="65" w:author="Alison Brody [2]" w:date="2017-09-20T20:02:00Z" w:initials="AB">
    <w:p w14:paraId="30FC31F3" w14:textId="77777777" w:rsidR="00EB01C9" w:rsidRDefault="00EB01C9">
      <w:pPr>
        <w:pStyle w:val="CommentText"/>
      </w:pPr>
      <w:r>
        <w:rPr>
          <w:rStyle w:val="CommentReference"/>
        </w:rPr>
        <w:annotationRef/>
      </w:r>
      <w:r>
        <w:t xml:space="preserve">This is more aligned with what NSF thinks of as Intellectual Merit than Broader Impacts.  </w:t>
      </w:r>
    </w:p>
  </w:comment>
  <w:comment w:id="74" w:author="Alison Brody [2]" w:date="2017-09-20T20:06:00Z" w:initials="AB">
    <w:p w14:paraId="12BE1896" w14:textId="2DCF0AF2" w:rsidR="009435DB" w:rsidRDefault="009435DB">
      <w:pPr>
        <w:pStyle w:val="CommentText"/>
      </w:pPr>
      <w:r>
        <w:rPr>
          <w:rStyle w:val="CommentReference"/>
        </w:rPr>
        <w:annotationRef/>
      </w:r>
      <w:r>
        <w:t>There’s some wonkiness here.</w:t>
      </w:r>
      <w:bookmarkStart w:id="75" w:name="_GoBack"/>
      <w:bookmarkEnd w:id="7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3D2CA4" w15:done="0"/>
  <w15:commentEx w15:paraId="2EA4FC29" w15:done="0"/>
  <w15:commentEx w15:paraId="0A6A8771" w15:done="0"/>
  <w15:commentEx w15:paraId="33DAA5A9" w15:done="0"/>
  <w15:commentEx w15:paraId="6612134B" w15:done="0"/>
  <w15:commentEx w15:paraId="5E7B0859" w15:done="0"/>
  <w15:commentEx w15:paraId="30FC31F3" w15:done="0"/>
  <w15:commentEx w15:paraId="12BE18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3D2CA4" w16cid:durableId="1D6D4886"/>
  <w16cid:commentId w16cid:paraId="2EA4FC29" w16cid:durableId="1D6D4526"/>
  <w16cid:commentId w16cid:paraId="0A6A8771" w16cid:durableId="1D6D456E"/>
  <w16cid:commentId w16cid:paraId="33DAA5A9" w16cid:durableId="1D6D45F5"/>
  <w16cid:commentId w16cid:paraId="6612134B" w16cid:durableId="1D6D461D"/>
  <w16cid:commentId w16cid:paraId="5E7B0859" w16cid:durableId="1D6D478C"/>
  <w16cid:commentId w16cid:paraId="30FC31F3" w16cid:durableId="1D6D47DD"/>
  <w16cid:commentId w16cid:paraId="12BE1896" w16cid:durableId="1D6D48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3942D" w14:textId="77777777" w:rsidR="00C76291" w:rsidRDefault="00C76291" w:rsidP="008C55A8">
      <w:r>
        <w:separator/>
      </w:r>
    </w:p>
  </w:endnote>
  <w:endnote w:type="continuationSeparator" w:id="0">
    <w:p w14:paraId="5290003C" w14:textId="77777777" w:rsidR="00C76291" w:rsidRDefault="00C76291" w:rsidP="008C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19629" w14:textId="77777777" w:rsidR="00C76291" w:rsidRDefault="00C76291" w:rsidP="008C55A8">
      <w:r>
        <w:separator/>
      </w:r>
    </w:p>
  </w:footnote>
  <w:footnote w:type="continuationSeparator" w:id="0">
    <w:p w14:paraId="7FE2C03A" w14:textId="77777777" w:rsidR="00C76291" w:rsidRDefault="00C76291" w:rsidP="008C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661"/>
    <w:multiLevelType w:val="hybridMultilevel"/>
    <w:tmpl w:val="17C06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F71DE"/>
    <w:multiLevelType w:val="hybridMultilevel"/>
    <w:tmpl w:val="2EC24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738FB"/>
    <w:multiLevelType w:val="hybridMultilevel"/>
    <w:tmpl w:val="4086D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ison Brody">
    <w15:presenceInfo w15:providerId="AD" w15:userId="S-1-5-21-1927042371-1281626651-2564270254-97256"/>
  </w15:person>
  <w15:person w15:author="Alison Brody [2]">
    <w15:presenceInfo w15:providerId="None" w15:userId="Alison Bro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95"/>
    <w:rsid w:val="0000025F"/>
    <w:rsid w:val="00003599"/>
    <w:rsid w:val="00021B97"/>
    <w:rsid w:val="0003556B"/>
    <w:rsid w:val="00045380"/>
    <w:rsid w:val="00064A0C"/>
    <w:rsid w:val="00067B29"/>
    <w:rsid w:val="000A36FB"/>
    <w:rsid w:val="000A5C6E"/>
    <w:rsid w:val="000B2038"/>
    <w:rsid w:val="000F2BF1"/>
    <w:rsid w:val="00110886"/>
    <w:rsid w:val="00112C68"/>
    <w:rsid w:val="00112D44"/>
    <w:rsid w:val="00112F93"/>
    <w:rsid w:val="001166C9"/>
    <w:rsid w:val="00117E12"/>
    <w:rsid w:val="001218DB"/>
    <w:rsid w:val="00126C19"/>
    <w:rsid w:val="001319C8"/>
    <w:rsid w:val="001426C9"/>
    <w:rsid w:val="00171DB9"/>
    <w:rsid w:val="001779F0"/>
    <w:rsid w:val="001D21B5"/>
    <w:rsid w:val="001E5E8C"/>
    <w:rsid w:val="002443A7"/>
    <w:rsid w:val="002A1788"/>
    <w:rsid w:val="002B2D58"/>
    <w:rsid w:val="002C4A19"/>
    <w:rsid w:val="002C78C5"/>
    <w:rsid w:val="002D3E11"/>
    <w:rsid w:val="00300614"/>
    <w:rsid w:val="003135DE"/>
    <w:rsid w:val="00324F2A"/>
    <w:rsid w:val="0034540B"/>
    <w:rsid w:val="00375820"/>
    <w:rsid w:val="003A4BE9"/>
    <w:rsid w:val="003A63BF"/>
    <w:rsid w:val="0040111D"/>
    <w:rsid w:val="00420DEB"/>
    <w:rsid w:val="00425A02"/>
    <w:rsid w:val="004860ED"/>
    <w:rsid w:val="004C31D0"/>
    <w:rsid w:val="004E0BB4"/>
    <w:rsid w:val="004F1355"/>
    <w:rsid w:val="00500D74"/>
    <w:rsid w:val="00514BBF"/>
    <w:rsid w:val="005161FA"/>
    <w:rsid w:val="005258DA"/>
    <w:rsid w:val="00532012"/>
    <w:rsid w:val="00561068"/>
    <w:rsid w:val="005644DC"/>
    <w:rsid w:val="00570ED3"/>
    <w:rsid w:val="00573FBB"/>
    <w:rsid w:val="00583922"/>
    <w:rsid w:val="00587B63"/>
    <w:rsid w:val="005B3137"/>
    <w:rsid w:val="005E2700"/>
    <w:rsid w:val="005F2C51"/>
    <w:rsid w:val="005F471A"/>
    <w:rsid w:val="006039EA"/>
    <w:rsid w:val="0061154E"/>
    <w:rsid w:val="0062628C"/>
    <w:rsid w:val="006650FA"/>
    <w:rsid w:val="00665129"/>
    <w:rsid w:val="00671ADC"/>
    <w:rsid w:val="00681715"/>
    <w:rsid w:val="00682882"/>
    <w:rsid w:val="00683E7E"/>
    <w:rsid w:val="00692BAD"/>
    <w:rsid w:val="006A6D9B"/>
    <w:rsid w:val="006C1D89"/>
    <w:rsid w:val="006C5945"/>
    <w:rsid w:val="006E5C26"/>
    <w:rsid w:val="00721E94"/>
    <w:rsid w:val="007221C1"/>
    <w:rsid w:val="00723FE6"/>
    <w:rsid w:val="0072492F"/>
    <w:rsid w:val="00730909"/>
    <w:rsid w:val="00731539"/>
    <w:rsid w:val="00737E6C"/>
    <w:rsid w:val="00742B28"/>
    <w:rsid w:val="00742C76"/>
    <w:rsid w:val="00746129"/>
    <w:rsid w:val="007638DF"/>
    <w:rsid w:val="007B234A"/>
    <w:rsid w:val="007D0E85"/>
    <w:rsid w:val="007E1120"/>
    <w:rsid w:val="007E6186"/>
    <w:rsid w:val="007F7327"/>
    <w:rsid w:val="00801C6E"/>
    <w:rsid w:val="00806AA6"/>
    <w:rsid w:val="0082015B"/>
    <w:rsid w:val="00823760"/>
    <w:rsid w:val="00835B16"/>
    <w:rsid w:val="00871F74"/>
    <w:rsid w:val="008A3FE0"/>
    <w:rsid w:val="008C55A8"/>
    <w:rsid w:val="009435DB"/>
    <w:rsid w:val="009515D1"/>
    <w:rsid w:val="009738E5"/>
    <w:rsid w:val="00983262"/>
    <w:rsid w:val="009870C1"/>
    <w:rsid w:val="00993ED9"/>
    <w:rsid w:val="00997051"/>
    <w:rsid w:val="009C264F"/>
    <w:rsid w:val="009D3912"/>
    <w:rsid w:val="009E7492"/>
    <w:rsid w:val="00A01C8D"/>
    <w:rsid w:val="00A1696C"/>
    <w:rsid w:val="00A24DC2"/>
    <w:rsid w:val="00A34862"/>
    <w:rsid w:val="00A47597"/>
    <w:rsid w:val="00A67391"/>
    <w:rsid w:val="00A8334D"/>
    <w:rsid w:val="00A85EE5"/>
    <w:rsid w:val="00AA415F"/>
    <w:rsid w:val="00AC01D0"/>
    <w:rsid w:val="00AD68C5"/>
    <w:rsid w:val="00B1173B"/>
    <w:rsid w:val="00B3173C"/>
    <w:rsid w:val="00B443FE"/>
    <w:rsid w:val="00B56B76"/>
    <w:rsid w:val="00B620A3"/>
    <w:rsid w:val="00B6535B"/>
    <w:rsid w:val="00B915D6"/>
    <w:rsid w:val="00B92A94"/>
    <w:rsid w:val="00B935FA"/>
    <w:rsid w:val="00BA1495"/>
    <w:rsid w:val="00BA70CC"/>
    <w:rsid w:val="00BB6C51"/>
    <w:rsid w:val="00BC50AB"/>
    <w:rsid w:val="00BC6708"/>
    <w:rsid w:val="00BD49EA"/>
    <w:rsid w:val="00BE33DE"/>
    <w:rsid w:val="00BE4A4C"/>
    <w:rsid w:val="00C30917"/>
    <w:rsid w:val="00C45861"/>
    <w:rsid w:val="00C53AAF"/>
    <w:rsid w:val="00C60A7F"/>
    <w:rsid w:val="00C76291"/>
    <w:rsid w:val="00C821C5"/>
    <w:rsid w:val="00C83BFE"/>
    <w:rsid w:val="00C9597F"/>
    <w:rsid w:val="00CA349C"/>
    <w:rsid w:val="00CA52EB"/>
    <w:rsid w:val="00CC35D0"/>
    <w:rsid w:val="00CD42D0"/>
    <w:rsid w:val="00CD7E5D"/>
    <w:rsid w:val="00CF6DF7"/>
    <w:rsid w:val="00D0500E"/>
    <w:rsid w:val="00D11463"/>
    <w:rsid w:val="00D1714F"/>
    <w:rsid w:val="00D41F56"/>
    <w:rsid w:val="00D82AB7"/>
    <w:rsid w:val="00DB414F"/>
    <w:rsid w:val="00DD1138"/>
    <w:rsid w:val="00DD2551"/>
    <w:rsid w:val="00DD51D1"/>
    <w:rsid w:val="00DE24E8"/>
    <w:rsid w:val="00DF7F91"/>
    <w:rsid w:val="00E00955"/>
    <w:rsid w:val="00E00A7A"/>
    <w:rsid w:val="00E07647"/>
    <w:rsid w:val="00E43F0A"/>
    <w:rsid w:val="00E45E14"/>
    <w:rsid w:val="00E77605"/>
    <w:rsid w:val="00E86DF0"/>
    <w:rsid w:val="00EB01C9"/>
    <w:rsid w:val="00EB68EC"/>
    <w:rsid w:val="00EC0931"/>
    <w:rsid w:val="00ED145D"/>
    <w:rsid w:val="00ED2008"/>
    <w:rsid w:val="00EF736B"/>
    <w:rsid w:val="00F07825"/>
    <w:rsid w:val="00F07CEE"/>
    <w:rsid w:val="00F141C8"/>
    <w:rsid w:val="00F25C55"/>
    <w:rsid w:val="00F26A59"/>
    <w:rsid w:val="00F26CE6"/>
    <w:rsid w:val="00F753A7"/>
    <w:rsid w:val="00FB2B4B"/>
    <w:rsid w:val="00FB5CC5"/>
    <w:rsid w:val="00FF0EE0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0E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8"/>
  </w:style>
  <w:style w:type="paragraph" w:styleId="Footer">
    <w:name w:val="footer"/>
    <w:basedOn w:val="Normal"/>
    <w:link w:val="Foot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8"/>
  </w:style>
  <w:style w:type="paragraph" w:styleId="NormalWeb">
    <w:name w:val="Normal (Web)"/>
    <w:basedOn w:val="Normal"/>
    <w:uiPriority w:val="99"/>
    <w:semiHidden/>
    <w:unhideWhenUsed/>
    <w:rsid w:val="00721E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5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59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7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5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5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Alison Brody</cp:lastModifiedBy>
  <cp:revision>3</cp:revision>
  <dcterms:created xsi:type="dcterms:W3CDTF">2017-09-21T00:04:00Z</dcterms:created>
  <dcterms:modified xsi:type="dcterms:W3CDTF">2017-09-21T00:06:00Z</dcterms:modified>
</cp:coreProperties>
</file>