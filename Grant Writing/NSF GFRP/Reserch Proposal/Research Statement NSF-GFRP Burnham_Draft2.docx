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9406A" w14:textId="77777777" w:rsidR="000B2038" w:rsidRDefault="00D41F56" w:rsidP="007F73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F7327">
        <w:rPr>
          <w:rFonts w:ascii="Times New Roman" w:hAnsi="Times New Roman" w:cs="Times New Roman"/>
        </w:rPr>
        <w:t xml:space="preserve"> community ec</w:t>
      </w:r>
      <w:r w:rsidR="00742B28">
        <w:rPr>
          <w:rFonts w:ascii="Times New Roman" w:hAnsi="Times New Roman" w:cs="Times New Roman"/>
        </w:rPr>
        <w:t>ology approach to characteriz</w:t>
      </w:r>
      <w:r>
        <w:rPr>
          <w:rFonts w:ascii="Times New Roman" w:hAnsi="Times New Roman" w:cs="Times New Roman"/>
        </w:rPr>
        <w:t>ing</w:t>
      </w:r>
      <w:r w:rsidR="00742B28">
        <w:rPr>
          <w:rFonts w:ascii="Times New Roman" w:hAnsi="Times New Roman" w:cs="Times New Roman"/>
        </w:rPr>
        <w:t xml:space="preserve"> how</w:t>
      </w:r>
      <w:r w:rsidR="007F7327">
        <w:rPr>
          <w:rFonts w:ascii="Times New Roman" w:hAnsi="Times New Roman" w:cs="Times New Roman"/>
        </w:rPr>
        <w:t xml:space="preserve"> pathogen-pathogen interactions</w:t>
      </w:r>
      <w:r w:rsidR="00742B28">
        <w:rPr>
          <w:rFonts w:ascii="Times New Roman" w:hAnsi="Times New Roman" w:cs="Times New Roman"/>
        </w:rPr>
        <w:t xml:space="preserve"> affect </w:t>
      </w:r>
      <w:r>
        <w:rPr>
          <w:rFonts w:ascii="Times New Roman" w:hAnsi="Times New Roman" w:cs="Times New Roman"/>
        </w:rPr>
        <w:t>honeybee</w:t>
      </w:r>
      <w:r w:rsidR="00742B28">
        <w:rPr>
          <w:rFonts w:ascii="Times New Roman" w:hAnsi="Times New Roman" w:cs="Times New Roman"/>
        </w:rPr>
        <w:t xml:space="preserve"> mortality</w:t>
      </w:r>
    </w:p>
    <w:p w14:paraId="756A7E8B" w14:textId="1243D052" w:rsidR="00E45E14" w:rsidRDefault="00E45E14" w:rsidP="00E45E14">
      <w:pPr>
        <w:jc w:val="center"/>
        <w:rPr>
          <w:rFonts w:ascii="Times New Roman" w:hAnsi="Times New Roman" w:cs="Times New Roman"/>
        </w:rPr>
      </w:pPr>
      <w:r w:rsidRPr="007F7327">
        <w:rPr>
          <w:rFonts w:ascii="Times New Roman" w:hAnsi="Times New Roman" w:cs="Times New Roman"/>
        </w:rPr>
        <w:t>Keywords:</w:t>
      </w:r>
      <w:r w:rsidR="00B620A3">
        <w:rPr>
          <w:rFonts w:ascii="Times New Roman" w:hAnsi="Times New Roman" w:cs="Times New Roman"/>
        </w:rPr>
        <w:t xml:space="preserve"> pollinator, virus, co</w:t>
      </w:r>
      <w:r w:rsidR="00F374BC">
        <w:rPr>
          <w:rFonts w:ascii="Times New Roman" w:hAnsi="Times New Roman" w:cs="Times New Roman"/>
        </w:rPr>
        <w:t xml:space="preserve">infection, honeybee, </w:t>
      </w:r>
      <w:proofErr w:type="spellStart"/>
      <w:ins w:id="0" w:author="Samantha" w:date="2017-09-19T12:22:00Z">
        <w:r w:rsidR="00F374BC">
          <w:rPr>
            <w:rFonts w:ascii="Times New Roman" w:hAnsi="Times New Roman" w:cs="Times New Roman"/>
          </w:rPr>
          <w:t>V</w:t>
        </w:r>
      </w:ins>
      <w:r>
        <w:rPr>
          <w:rFonts w:ascii="Times New Roman" w:hAnsi="Times New Roman" w:cs="Times New Roman"/>
        </w:rPr>
        <w:t>arroa</w:t>
      </w:r>
      <w:proofErr w:type="spellEnd"/>
      <w:r w:rsidR="00F374BC">
        <w:rPr>
          <w:rFonts w:ascii="Times New Roman" w:hAnsi="Times New Roman" w:cs="Times New Roman"/>
        </w:rPr>
        <w:t xml:space="preserve">, </w:t>
      </w:r>
      <w:proofErr w:type="spellStart"/>
      <w:ins w:id="1" w:author="Samantha" w:date="2017-09-19T12:22:00Z">
        <w:r w:rsidR="00F374BC">
          <w:rPr>
            <w:rFonts w:ascii="Times New Roman" w:hAnsi="Times New Roman" w:cs="Times New Roman"/>
          </w:rPr>
          <w:t>N</w:t>
        </w:r>
      </w:ins>
      <w:r w:rsidR="00B620A3">
        <w:rPr>
          <w:rFonts w:ascii="Times New Roman" w:hAnsi="Times New Roman" w:cs="Times New Roman"/>
        </w:rPr>
        <w:t>osema</w:t>
      </w:r>
      <w:proofErr w:type="spellEnd"/>
    </w:p>
    <w:p w14:paraId="1D58995F" w14:textId="77777777" w:rsidR="007F7327" w:rsidRDefault="007F7327" w:rsidP="00BA1495">
      <w:pPr>
        <w:rPr>
          <w:rFonts w:ascii="Times New Roman" w:hAnsi="Times New Roman" w:cs="Times New Roman"/>
          <w:b/>
        </w:rPr>
      </w:pPr>
    </w:p>
    <w:p w14:paraId="4E25C223" w14:textId="03F8C172" w:rsidR="0083611F" w:rsidRDefault="00A8334D" w:rsidP="00045380">
      <w:pPr>
        <w:rPr>
          <w:rFonts w:ascii="Times New Roman" w:eastAsia="Times New Roman" w:hAnsi="Times New Roman" w:cs="Times New Roman"/>
        </w:rPr>
      </w:pPr>
      <w:commentRangeStart w:id="2"/>
      <w:r>
        <w:rPr>
          <w:rFonts w:ascii="Times New Roman" w:hAnsi="Times New Roman" w:cs="Times New Roman"/>
          <w:b/>
        </w:rPr>
        <w:t>Intellectual Merit:</w:t>
      </w:r>
      <w:r w:rsidR="002C4A19">
        <w:rPr>
          <w:rFonts w:ascii="Times New Roman" w:hAnsi="Times New Roman" w:cs="Times New Roman"/>
          <w:b/>
        </w:rPr>
        <w:t xml:space="preserve"> </w:t>
      </w:r>
      <w:commentRangeStart w:id="3"/>
      <w:r w:rsidR="0083611F">
        <w:rPr>
          <w:rFonts w:ascii="Times New Roman" w:eastAsia="Times New Roman" w:hAnsi="Times New Roman" w:cs="Times New Roman"/>
        </w:rPr>
        <w:t xml:space="preserve">There has been a recent </w:t>
      </w:r>
      <w:commentRangeEnd w:id="3"/>
      <w:r w:rsidR="00F374BC">
        <w:rPr>
          <w:rStyle w:val="CommentReference"/>
        </w:rPr>
        <w:commentReference w:id="3"/>
      </w:r>
      <w:r w:rsidR="0083611F">
        <w:rPr>
          <w:rFonts w:ascii="Times New Roman" w:eastAsia="Times New Roman" w:hAnsi="Times New Roman" w:cs="Times New Roman"/>
        </w:rPr>
        <w:t xml:space="preserve">call for experts in infectious disease to </w:t>
      </w:r>
      <w:r w:rsidR="0015643C">
        <w:rPr>
          <w:rFonts w:ascii="Times New Roman" w:eastAsia="Times New Roman" w:hAnsi="Times New Roman" w:cs="Times New Roman"/>
        </w:rPr>
        <w:t xml:space="preserve">apply </w:t>
      </w:r>
      <w:r w:rsidR="0083611F">
        <w:rPr>
          <w:rFonts w:ascii="Times New Roman" w:eastAsia="Times New Roman" w:hAnsi="Times New Roman" w:cs="Times New Roman"/>
        </w:rPr>
        <w:t>community ecology approach</w:t>
      </w:r>
      <w:r w:rsidR="0015643C">
        <w:rPr>
          <w:rFonts w:ascii="Times New Roman" w:eastAsia="Times New Roman" w:hAnsi="Times New Roman" w:cs="Times New Roman"/>
        </w:rPr>
        <w:t>es</w:t>
      </w:r>
      <w:r w:rsidR="0083611F">
        <w:rPr>
          <w:rFonts w:ascii="Times New Roman" w:eastAsia="Times New Roman" w:hAnsi="Times New Roman" w:cs="Times New Roman"/>
        </w:rPr>
        <w:t xml:space="preserve"> </w:t>
      </w:r>
      <w:r w:rsidR="0015643C">
        <w:rPr>
          <w:rFonts w:ascii="Times New Roman" w:eastAsia="Times New Roman" w:hAnsi="Times New Roman" w:cs="Times New Roman"/>
        </w:rPr>
        <w:t>to studying</w:t>
      </w:r>
      <w:r w:rsidR="0083611F">
        <w:rPr>
          <w:rFonts w:ascii="Times New Roman" w:eastAsia="Times New Roman" w:hAnsi="Times New Roman" w:cs="Times New Roman"/>
        </w:rPr>
        <w:t xml:space="preserve"> host-parasite and parasite-parasite interactions. (6). </w:t>
      </w:r>
      <w:r w:rsidR="00B55324">
        <w:rPr>
          <w:rFonts w:ascii="Times New Roman" w:eastAsia="Times New Roman" w:hAnsi="Times New Roman" w:cs="Times New Roman"/>
        </w:rPr>
        <w:t xml:space="preserve">The importance of considering </w:t>
      </w:r>
      <w:proofErr w:type="spellStart"/>
      <w:r w:rsidR="00B55324">
        <w:rPr>
          <w:rFonts w:ascii="Times New Roman" w:eastAsia="Times New Roman" w:hAnsi="Times New Roman" w:cs="Times New Roman"/>
        </w:rPr>
        <w:t>coinfection</w:t>
      </w:r>
      <w:proofErr w:type="spellEnd"/>
      <w:r w:rsidR="00B55324">
        <w:rPr>
          <w:rFonts w:ascii="Times New Roman" w:eastAsia="Times New Roman" w:hAnsi="Times New Roman" w:cs="Times New Roman"/>
        </w:rPr>
        <w:t xml:space="preserve"> is of vital importance as multiple </w:t>
      </w:r>
      <w:proofErr w:type="gramStart"/>
      <w:r w:rsidR="00B55324">
        <w:rPr>
          <w:rFonts w:ascii="Times New Roman" w:eastAsia="Times New Roman" w:hAnsi="Times New Roman" w:cs="Times New Roman"/>
        </w:rPr>
        <w:t>infection</w:t>
      </w:r>
      <w:proofErr w:type="gramEnd"/>
      <w:r w:rsidR="00B55324">
        <w:rPr>
          <w:rFonts w:ascii="Times New Roman" w:eastAsia="Times New Roman" w:hAnsi="Times New Roman" w:cs="Times New Roman"/>
        </w:rPr>
        <w:t xml:space="preserve"> is common and the repercussions </w:t>
      </w:r>
      <w:ins w:id="4" w:author="Samantha" w:date="2017-09-19T12:23:00Z">
        <w:r w:rsidR="00F374BC">
          <w:rPr>
            <w:rFonts w:ascii="Times New Roman" w:eastAsia="Times New Roman" w:hAnsi="Times New Roman" w:cs="Times New Roman"/>
          </w:rPr>
          <w:t xml:space="preserve">are </w:t>
        </w:r>
      </w:ins>
      <w:r w:rsidR="00B55324">
        <w:rPr>
          <w:rFonts w:ascii="Times New Roman" w:eastAsia="Times New Roman" w:hAnsi="Times New Roman" w:cs="Times New Roman"/>
        </w:rPr>
        <w:t>poorly understood (</w:t>
      </w:r>
      <w:r w:rsidR="00B55324">
        <w:rPr>
          <w:rFonts w:ascii="Times New Roman" w:hAnsi="Times New Roman" w:cs="Times New Roman"/>
        </w:rPr>
        <w:t>5</w:t>
      </w:r>
      <w:r w:rsidR="00B55324" w:rsidRPr="002B2D58">
        <w:rPr>
          <w:rFonts w:ascii="Times New Roman" w:eastAsia="Times New Roman" w:hAnsi="Times New Roman" w:cs="Times New Roman"/>
        </w:rPr>
        <w:t>)</w:t>
      </w:r>
      <w:r w:rsidR="00B55324">
        <w:rPr>
          <w:rFonts w:ascii="Times New Roman" w:eastAsia="Times New Roman" w:hAnsi="Times New Roman" w:cs="Times New Roman"/>
        </w:rPr>
        <w:t xml:space="preserve">. </w:t>
      </w:r>
      <w:r w:rsidR="0083611F">
        <w:rPr>
          <w:rFonts w:ascii="Times New Roman" w:eastAsia="Times New Roman" w:hAnsi="Times New Roman" w:cs="Times New Roman"/>
        </w:rPr>
        <w:t xml:space="preserve">The vetted models and methods of the field of community ecology can be readily applied to the relatively understudied field of </w:t>
      </w:r>
      <w:proofErr w:type="spellStart"/>
      <w:r w:rsidR="0083611F">
        <w:rPr>
          <w:rFonts w:ascii="Times New Roman" w:eastAsia="Times New Roman" w:hAnsi="Times New Roman" w:cs="Times New Roman"/>
        </w:rPr>
        <w:t>coinfection</w:t>
      </w:r>
      <w:proofErr w:type="spellEnd"/>
      <w:r w:rsidR="0083611F">
        <w:rPr>
          <w:rFonts w:ascii="Times New Roman" w:eastAsia="Times New Roman" w:hAnsi="Times New Roman" w:cs="Times New Roman"/>
        </w:rPr>
        <w:t>.</w:t>
      </w:r>
      <w:commentRangeEnd w:id="2"/>
      <w:r w:rsidR="00ED4095">
        <w:rPr>
          <w:rStyle w:val="CommentReference"/>
        </w:rPr>
        <w:commentReference w:id="2"/>
      </w:r>
    </w:p>
    <w:p w14:paraId="1B8B7318" w14:textId="77777777" w:rsidR="0083611F" w:rsidRDefault="0083611F" w:rsidP="00045380">
      <w:pPr>
        <w:rPr>
          <w:rFonts w:ascii="Times New Roman" w:eastAsia="Times New Roman" w:hAnsi="Times New Roman" w:cs="Times New Roman"/>
        </w:rPr>
      </w:pPr>
    </w:p>
    <w:p w14:paraId="2522F206" w14:textId="0FEAD34A" w:rsidR="00BE4A4C" w:rsidRPr="0083611F" w:rsidRDefault="00B55324" w:rsidP="00AA415F">
      <w:pPr>
        <w:rPr>
          <w:rFonts w:ascii="Times New Roman" w:eastAsia="Times New Roman" w:hAnsi="Times New Roman" w:cs="Times New Roman"/>
        </w:rPr>
      </w:pPr>
      <w:r w:rsidRPr="00EC0931">
        <w:rPr>
          <w:rFonts w:ascii="Times New Roman" w:hAnsi="Times New Roman" w:cs="Times New Roman"/>
          <w:spacing w:val="-1"/>
          <w:position w:val="2"/>
        </w:rPr>
        <w:t>It is estimated that around one third of the wor</w:t>
      </w:r>
      <w:r>
        <w:rPr>
          <w:rFonts w:ascii="Times New Roman" w:hAnsi="Times New Roman" w:cs="Times New Roman"/>
          <w:spacing w:val="-1"/>
          <w:position w:val="2"/>
        </w:rPr>
        <w:t>l</w:t>
      </w:r>
      <w:r w:rsidRPr="00EC0931">
        <w:rPr>
          <w:rFonts w:ascii="Times New Roman" w:hAnsi="Times New Roman" w:cs="Times New Roman"/>
          <w:spacing w:val="-1"/>
          <w:position w:val="2"/>
        </w:rPr>
        <w:t>d</w:t>
      </w:r>
      <w:r>
        <w:rPr>
          <w:rFonts w:ascii="Times New Roman" w:hAnsi="Times New Roman" w:cs="Times New Roman"/>
          <w:spacing w:val="-1"/>
          <w:position w:val="2"/>
        </w:rPr>
        <w:t>’</w:t>
      </w:r>
      <w:r w:rsidRPr="00EC0931">
        <w:rPr>
          <w:rFonts w:ascii="Times New Roman" w:hAnsi="Times New Roman" w:cs="Times New Roman"/>
          <w:spacing w:val="-1"/>
          <w:position w:val="2"/>
        </w:rPr>
        <w:t>s food is dependent upon animal-mediated pollination,</w:t>
      </w:r>
      <w:r>
        <w:rPr>
          <w:rFonts w:ascii="Times New Roman" w:hAnsi="Times New Roman" w:cs="Times New Roman"/>
          <w:spacing w:val="-1"/>
          <w:position w:val="2"/>
        </w:rPr>
        <w:t xml:space="preserve"> </w:t>
      </w:r>
      <w:r w:rsidRPr="00EC0931">
        <w:rPr>
          <w:rFonts w:ascii="Times New Roman" w:hAnsi="Times New Roman" w:cs="Times New Roman"/>
          <w:spacing w:val="-1"/>
          <w:position w:val="2"/>
        </w:rPr>
        <w:t xml:space="preserve">the majority </w:t>
      </w:r>
      <w:r>
        <w:rPr>
          <w:rFonts w:ascii="Times New Roman" w:hAnsi="Times New Roman" w:cs="Times New Roman"/>
          <w:spacing w:val="-1"/>
          <w:position w:val="2"/>
        </w:rPr>
        <w:t xml:space="preserve">of which is </w:t>
      </w:r>
      <w:r w:rsidRPr="00EC0931">
        <w:rPr>
          <w:rFonts w:ascii="Times New Roman" w:hAnsi="Times New Roman" w:cs="Times New Roman"/>
          <w:spacing w:val="-1"/>
          <w:position w:val="2"/>
        </w:rPr>
        <w:t>provided by bees (</w:t>
      </w:r>
      <w:r>
        <w:rPr>
          <w:rFonts w:ascii="Times New Roman" w:hAnsi="Times New Roman" w:cs="Times New Roman"/>
        </w:rPr>
        <w:t>1</w:t>
      </w:r>
      <w:r w:rsidRPr="00EC0931">
        <w:rPr>
          <w:rFonts w:ascii="Times New Roman" w:hAnsi="Times New Roman" w:cs="Times New Roman"/>
          <w:spacing w:val="-1"/>
          <w:position w:val="2"/>
        </w:rPr>
        <w:t>).</w:t>
      </w:r>
      <w:r>
        <w:rPr>
          <w:rFonts w:ascii="Times New Roman" w:hAnsi="Times New Roman" w:cs="Times New Roman"/>
          <w:spacing w:val="-1"/>
          <w:position w:val="2"/>
        </w:rPr>
        <w:t xml:space="preserve"> </w:t>
      </w:r>
      <w:r w:rsidR="0083611F">
        <w:rPr>
          <w:noProof/>
        </w:rPr>
        <w:drawing>
          <wp:anchor distT="0" distB="0" distL="114300" distR="114300" simplePos="0" relativeHeight="251660288" behindDoc="0" locked="0" layoutInCell="1" allowOverlap="1" wp14:anchorId="1A71596A" wp14:editId="55DA818B">
            <wp:simplePos x="0" y="0"/>
            <wp:positionH relativeFrom="column">
              <wp:posOffset>2628900</wp:posOffset>
            </wp:positionH>
            <wp:positionV relativeFrom="paragraph">
              <wp:posOffset>68580</wp:posOffset>
            </wp:positionV>
            <wp:extent cx="3672205" cy="2802890"/>
            <wp:effectExtent l="0" t="0" r="10795" b="0"/>
            <wp:wrapTight wrapText="bothSides">
              <wp:wrapPolygon edited="0">
                <wp:start x="0" y="0"/>
                <wp:lineTo x="0" y="21336"/>
                <wp:lineTo x="21514" y="21336"/>
                <wp:lineTo x="21514" y="0"/>
                <wp:lineTo x="0" y="0"/>
              </wp:wrapPolygon>
            </wp:wrapTight>
            <wp:docPr id="5" name="Picture 5" descr="Rplot0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lot01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1629" r="1398" b="2429"/>
                    <a:stretch/>
                  </pic:blipFill>
                  <pic:spPr bwMode="auto">
                    <a:xfrm>
                      <a:off x="0" y="0"/>
                      <a:ext cx="367220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pacing w:val="-1"/>
          <w:position w:val="2"/>
        </w:rPr>
        <w:t xml:space="preserve">Given their agricultural and ecological importance, documented declines of bee species across the globe </w:t>
      </w:r>
      <w:r w:rsidR="00BA70CC" w:rsidRPr="00BA70CC">
        <w:rPr>
          <w:rFonts w:ascii="Times New Roman" w:hAnsi="Times New Roman" w:cs="Times New Roman"/>
          <w:spacing w:val="-1"/>
          <w:position w:val="2"/>
        </w:rPr>
        <w:t>has garnered much attention</w:t>
      </w:r>
      <w:ins w:id="5" w:author="Samantha" w:date="2017-09-19T12:23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 (CITE)</w:t>
        </w:r>
      </w:ins>
      <w:r>
        <w:rPr>
          <w:rFonts w:ascii="Times New Roman" w:hAnsi="Times New Roman" w:cs="Times New Roman"/>
          <w:spacing w:val="-1"/>
          <w:position w:val="2"/>
        </w:rPr>
        <w:t>. Among the top threats to these important pollinators (</w:t>
      </w:r>
      <w:ins w:id="6" w:author="Samantha" w:date="2017-09-19T12:24:00Z">
        <w:r w:rsidR="00F374BC">
          <w:rPr>
            <w:rFonts w:ascii="Times New Roman" w:hAnsi="Times New Roman" w:cs="Times New Roman"/>
            <w:spacing w:val="-1"/>
            <w:position w:val="2"/>
          </w:rPr>
          <w:t>CITE</w:t>
        </w:r>
      </w:ins>
      <w:r>
        <w:rPr>
          <w:rFonts w:ascii="Times New Roman" w:hAnsi="Times New Roman" w:cs="Times New Roman"/>
          <w:spacing w:val="-1"/>
          <w:position w:val="2"/>
        </w:rPr>
        <w:t>)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 </w:t>
      </w:r>
      <w:ins w:id="7" w:author="Samantha" w:date="2017-09-19T12:24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are </w:t>
        </w:r>
      </w:ins>
      <w:r w:rsidR="00493F2F">
        <w:rPr>
          <w:rFonts w:ascii="Times New Roman" w:hAnsi="Times New Roman" w:cs="Times New Roman"/>
          <w:spacing w:val="-1"/>
          <w:position w:val="2"/>
        </w:rPr>
        <w:t xml:space="preserve">pests and pathogens including </w:t>
      </w:r>
      <w:proofErr w:type="spellStart"/>
      <w:r w:rsidR="00493F2F" w:rsidRPr="00493F2F">
        <w:rPr>
          <w:rFonts w:ascii="Times New Roman" w:hAnsi="Times New Roman" w:cs="Times New Roman"/>
          <w:i/>
          <w:spacing w:val="-1"/>
          <w:position w:val="2"/>
        </w:rPr>
        <w:t>Nosema</w:t>
      </w:r>
      <w:proofErr w:type="spellEnd"/>
      <w:r w:rsidR="00493F2F" w:rsidRPr="00493F2F">
        <w:rPr>
          <w:rFonts w:ascii="Times New Roman" w:hAnsi="Times New Roman" w:cs="Times New Roman"/>
          <w:i/>
          <w:spacing w:val="-1"/>
          <w:position w:val="2"/>
        </w:rPr>
        <w:t xml:space="preserve"> spp</w:t>
      </w:r>
      <w:r w:rsidR="00493F2F">
        <w:rPr>
          <w:rFonts w:ascii="Times New Roman" w:hAnsi="Times New Roman" w:cs="Times New Roman"/>
          <w:spacing w:val="-1"/>
          <w:position w:val="2"/>
        </w:rPr>
        <w:t>.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, </w:t>
      </w:r>
      <w:proofErr w:type="spellStart"/>
      <w:r w:rsidR="00493F2F">
        <w:rPr>
          <w:rFonts w:ascii="Times New Roman" w:hAnsi="Times New Roman" w:cs="Times New Roman"/>
          <w:i/>
          <w:spacing w:val="-1"/>
          <w:position w:val="2"/>
        </w:rPr>
        <w:t>Varroa</w:t>
      </w:r>
      <w:proofErr w:type="spellEnd"/>
      <w:r w:rsidR="00493F2F">
        <w:rPr>
          <w:rFonts w:ascii="Times New Roman" w:hAnsi="Times New Roman" w:cs="Times New Roman"/>
          <w:i/>
          <w:spacing w:val="-1"/>
          <w:position w:val="2"/>
        </w:rPr>
        <w:t xml:space="preserve"> </w:t>
      </w:r>
      <w:r w:rsidR="00493F2F">
        <w:rPr>
          <w:rFonts w:ascii="Times New Roman" w:hAnsi="Times New Roman" w:cs="Times New Roman"/>
          <w:spacing w:val="-1"/>
          <w:position w:val="2"/>
        </w:rPr>
        <w:t>mites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, 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and numerous </w:t>
      </w:r>
      <w:r w:rsidR="00112D44">
        <w:rPr>
          <w:rFonts w:ascii="Times New Roman" w:hAnsi="Times New Roman" w:cs="Times New Roman"/>
          <w:spacing w:val="-1"/>
          <w:position w:val="2"/>
        </w:rPr>
        <w:t>RNA viruses</w:t>
      </w:r>
      <w:r w:rsidR="00E86DF0">
        <w:rPr>
          <w:rFonts w:ascii="Times New Roman" w:hAnsi="Times New Roman" w:cs="Times New Roman"/>
          <w:spacing w:val="-1"/>
          <w:position w:val="2"/>
        </w:rPr>
        <w:t xml:space="preserve">. </w:t>
      </w:r>
      <w:ins w:id="8" w:author="Samantha" w:date="2017-09-19T12:24:00Z">
        <w:r w:rsidR="00F374BC">
          <w:rPr>
            <w:rFonts w:ascii="Times New Roman" w:hAnsi="Times New Roman" w:cs="Times New Roman"/>
            <w:spacing w:val="-1"/>
            <w:position w:val="2"/>
          </w:rPr>
          <w:t>C</w:t>
        </w:r>
      </w:ins>
      <w:r w:rsidR="00493F2F">
        <w:rPr>
          <w:rFonts w:ascii="Times New Roman" w:hAnsi="Times New Roman" w:cs="Times New Roman"/>
          <w:spacing w:val="-1"/>
          <w:position w:val="2"/>
        </w:rPr>
        <w:t>olon</w:t>
      </w:r>
      <w:ins w:id="9" w:author="Samantha" w:date="2017-09-19T12:24:00Z">
        <w:r w:rsidR="00F374BC">
          <w:rPr>
            <w:rFonts w:ascii="Times New Roman" w:hAnsi="Times New Roman" w:cs="Times New Roman"/>
            <w:spacing w:val="-1"/>
            <w:position w:val="2"/>
          </w:rPr>
          <w:t>ies</w:t>
        </w:r>
      </w:ins>
      <w:ins w:id="10" w:author="Samantha" w:date="2017-09-19T12:29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 of bees</w:t>
        </w:r>
      </w:ins>
      <w:ins w:id="11" w:author="Samantha" w:date="2017-09-19T12:24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 and even individual bee</w:t>
        </w:r>
      </w:ins>
      <w:ins w:id="12" w:author="Samantha" w:date="2017-09-19T12:26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s </w:t>
        </w:r>
      </w:ins>
      <w:r w:rsidR="00493F2F">
        <w:rPr>
          <w:rFonts w:ascii="Times New Roman" w:hAnsi="Times New Roman" w:cs="Times New Roman"/>
          <w:spacing w:val="-1"/>
          <w:position w:val="2"/>
        </w:rPr>
        <w:t>are likely to host multiple pathogens at one time (CITE)</w:t>
      </w:r>
      <w:ins w:id="13" w:author="Samantha" w:date="2017-09-19T12:29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. </w:t>
        </w:r>
        <w:proofErr w:type="spellStart"/>
        <w:r w:rsidR="00F374BC">
          <w:rPr>
            <w:rFonts w:ascii="Times New Roman" w:hAnsi="Times New Roman" w:cs="Times New Roman"/>
            <w:spacing w:val="-1"/>
            <w:position w:val="2"/>
          </w:rPr>
          <w:t>Coinfection</w:t>
        </w:r>
      </w:ins>
      <w:proofErr w:type="spellEnd"/>
      <w:ins w:id="14" w:author="Samantha" w:date="2017-09-19T12:26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 of multiple pathogens </w:t>
        </w:r>
      </w:ins>
      <w:ins w:id="15" w:author="Samantha" w:date="2017-09-19T12:29:00Z">
        <w:r w:rsidR="00F374BC">
          <w:rPr>
            <w:rFonts w:ascii="Times New Roman" w:hAnsi="Times New Roman" w:cs="Times New Roman"/>
            <w:spacing w:val="-1"/>
            <w:position w:val="2"/>
          </w:rPr>
          <w:t>is</w:t>
        </w:r>
      </w:ins>
      <w:ins w:id="16" w:author="Samantha" w:date="2017-09-19T12:26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 linked to colony collapse disorder (CCD)</w:t>
        </w:r>
      </w:ins>
      <w:ins w:id="17" w:author="Samantha" w:date="2017-09-19T12:29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 </w:t>
        </w:r>
      </w:ins>
      <w:ins w:id="18" w:author="Samantha" w:date="2017-09-19T12:26:00Z">
        <w:r w:rsidR="00F374BC">
          <w:rPr>
            <w:rFonts w:ascii="Times New Roman" w:hAnsi="Times New Roman" w:cs="Times New Roman"/>
            <w:spacing w:val="-1"/>
            <w:position w:val="2"/>
          </w:rPr>
          <w:t>and high mortality</w:t>
        </w:r>
      </w:ins>
      <w:ins w:id="19" w:author="Samantha" w:date="2017-09-19T12:30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 in honey bees</w:t>
        </w:r>
      </w:ins>
      <w:ins w:id="20" w:author="Samantha" w:date="2017-09-19T12:26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 (CITE). However, </w:t>
        </w:r>
      </w:ins>
      <w:r w:rsidR="00493F2F">
        <w:rPr>
          <w:rFonts w:ascii="Times New Roman" w:hAnsi="Times New Roman" w:cs="Times New Roman"/>
          <w:spacing w:val="-1"/>
          <w:position w:val="2"/>
        </w:rPr>
        <w:t xml:space="preserve">our understanding of </w:t>
      </w:r>
      <w:proofErr w:type="spellStart"/>
      <w:r w:rsidR="00493F2F">
        <w:rPr>
          <w:rFonts w:ascii="Times New Roman" w:hAnsi="Times New Roman" w:cs="Times New Roman"/>
          <w:spacing w:val="-1"/>
          <w:position w:val="2"/>
        </w:rPr>
        <w:t>coinfection</w:t>
      </w:r>
      <w:proofErr w:type="spellEnd"/>
      <w:ins w:id="21" w:author="Samantha" w:date="2017-09-19T12:27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, specifically, </w:t>
        </w:r>
      </w:ins>
      <w:r w:rsidR="00493F2F">
        <w:rPr>
          <w:rFonts w:ascii="Times New Roman" w:hAnsi="Times New Roman" w:cs="Times New Roman"/>
          <w:spacing w:val="-1"/>
          <w:position w:val="2"/>
        </w:rPr>
        <w:t>how these pathogens interact with each other within a host</w:t>
      </w:r>
      <w:ins w:id="22" w:author="Samantha" w:date="2017-09-19T12:27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 </w:t>
        </w:r>
      </w:ins>
      <w:r w:rsidR="00493F2F">
        <w:rPr>
          <w:rFonts w:ascii="Times New Roman" w:hAnsi="Times New Roman" w:cs="Times New Roman"/>
          <w:spacing w:val="-1"/>
          <w:position w:val="2"/>
        </w:rPr>
        <w:t>is severely lacking</w:t>
      </w:r>
      <w:ins w:id="23" w:author="Samantha" w:date="2017-09-19T12:28:00Z">
        <w:r w:rsidR="00F374BC">
          <w:rPr>
            <w:rFonts w:ascii="Times New Roman" w:hAnsi="Times New Roman" w:cs="Times New Roman"/>
            <w:spacing w:val="-1"/>
            <w:position w:val="2"/>
          </w:rPr>
          <w:t xml:space="preserve"> (CITE)</w:t>
        </w:r>
      </w:ins>
      <w:r w:rsidR="00493F2F">
        <w:rPr>
          <w:rFonts w:ascii="Times New Roman" w:hAnsi="Times New Roman" w:cs="Times New Roman"/>
          <w:spacing w:val="-1"/>
          <w:position w:val="2"/>
        </w:rPr>
        <w:t xml:space="preserve">. </w:t>
      </w:r>
      <w:del w:id="24" w:author="Samantha" w:date="2017-09-19T12:30:00Z">
        <w:r w:rsidR="009D3912" w:rsidDel="00F374BC">
          <w:rPr>
            <w:rFonts w:ascii="Times New Roman" w:eastAsia="Times New Roman" w:hAnsi="Times New Roman" w:cs="Times New Roman"/>
          </w:rPr>
          <w:delText>Coinfections might play an important role in colony collapse disorder (CCD)</w:delText>
        </w:r>
        <w:r w:rsidR="002C4A19" w:rsidDel="00F374BC">
          <w:rPr>
            <w:rFonts w:ascii="Times New Roman" w:eastAsia="Times New Roman" w:hAnsi="Times New Roman" w:cs="Times New Roman"/>
          </w:rPr>
          <w:delText xml:space="preserve"> and are</w:delText>
        </w:r>
        <w:r w:rsidR="002C4A19" w:rsidRPr="002B2D58" w:rsidDel="00F374BC">
          <w:rPr>
            <w:rFonts w:ascii="Times New Roman" w:eastAsia="Times New Roman" w:hAnsi="Times New Roman" w:cs="Times New Roman"/>
          </w:rPr>
          <w:delText xml:space="preserve"> understudied in bee research</w:delText>
        </w:r>
        <w:r w:rsidR="002C4A19" w:rsidDel="00F374BC">
          <w:rPr>
            <w:rFonts w:ascii="Times New Roman" w:eastAsia="Times New Roman" w:hAnsi="Times New Roman" w:cs="Times New Roman"/>
          </w:rPr>
          <w:delText xml:space="preserve"> literature </w:delText>
        </w:r>
        <w:r w:rsidR="002C4A19" w:rsidRPr="002B2D58" w:rsidDel="00F374BC">
          <w:rPr>
            <w:rFonts w:ascii="Times New Roman" w:eastAsia="Times New Roman" w:hAnsi="Times New Roman" w:cs="Times New Roman"/>
          </w:rPr>
          <w:delText>(</w:delText>
        </w:r>
        <w:r w:rsidR="00583922" w:rsidDel="00F374BC">
          <w:rPr>
            <w:rFonts w:ascii="Times New Roman" w:hAnsi="Times New Roman" w:cs="Times New Roman"/>
          </w:rPr>
          <w:delText>4</w:delText>
        </w:r>
        <w:r w:rsidR="002C4A19" w:rsidDel="00F374BC">
          <w:rPr>
            <w:rFonts w:ascii="Times New Roman" w:hAnsi="Times New Roman" w:cs="Times New Roman"/>
          </w:rPr>
          <w:delText>)</w:delText>
        </w:r>
        <w:r w:rsidR="002C4A19" w:rsidRPr="002B2D58" w:rsidDel="00F374BC">
          <w:rPr>
            <w:rFonts w:ascii="Times New Roman" w:eastAsia="Times New Roman" w:hAnsi="Times New Roman" w:cs="Times New Roman"/>
          </w:rPr>
          <w:delText>.</w:delText>
        </w:r>
        <w:r w:rsidR="002C4A19" w:rsidDel="00F374BC">
          <w:rPr>
            <w:rFonts w:ascii="Times New Roman" w:eastAsia="Times New Roman" w:hAnsi="Times New Roman" w:cs="Times New Roman"/>
          </w:rPr>
          <w:delText xml:space="preserve"> </w:delText>
        </w:r>
        <w:r w:rsidR="0083611F" w:rsidDel="00F374BC">
          <w:rPr>
            <w:rFonts w:ascii="Times New Roman" w:eastAsia="Times New Roman" w:hAnsi="Times New Roman" w:cs="Times New Roman"/>
          </w:rPr>
          <w:delText>If one thinks of the colony or even the individual bee as an environment inhabited by a community of pathogens, the advantages of this way of thinking become apparent.</w:delText>
        </w:r>
      </w:del>
      <w:ins w:id="25" w:author="Samantha" w:date="2017-09-19T12:30:00Z">
        <w:r w:rsidR="00F374BC">
          <w:rPr>
            <w:rFonts w:ascii="Times New Roman" w:eastAsia="Times New Roman" w:hAnsi="Times New Roman" w:cs="Times New Roman"/>
          </w:rPr>
          <w:t>M</w:t>
        </w:r>
      </w:ins>
      <w:r w:rsidR="0083611F">
        <w:rPr>
          <w:rFonts w:ascii="Times New Roman" w:hAnsi="Times New Roman" w:cs="Times New Roman"/>
          <w:b/>
          <w:noProof/>
        </w:rPr>
        <w:t>y goal is to advance our understanding of the mechanisms and outcomes related to coinfection by applying fundamental prin</w:t>
      </w:r>
      <w:bookmarkStart w:id="26" w:name="_GoBack"/>
      <w:bookmarkEnd w:id="26"/>
      <w:r w:rsidR="0083611F">
        <w:rPr>
          <w:rFonts w:ascii="Times New Roman" w:hAnsi="Times New Roman" w:cs="Times New Roman"/>
          <w:b/>
          <w:noProof/>
        </w:rPr>
        <w:t xml:space="preserve">ciples </w:t>
      </w:r>
      <w:ins w:id="27" w:author="Samantha" w:date="2017-09-19T13:05:00Z">
        <w:r w:rsidR="002C30BD">
          <w:rPr>
            <w:rFonts w:ascii="Times New Roman" w:hAnsi="Times New Roman" w:cs="Times New Roman"/>
            <w:b/>
            <w:noProof/>
          </w:rPr>
          <w:t xml:space="preserve">(Concepts?) </w:t>
        </w:r>
      </w:ins>
      <w:r w:rsidR="0083611F">
        <w:rPr>
          <w:rFonts w:ascii="Times New Roman" w:hAnsi="Times New Roman" w:cs="Times New Roman"/>
          <w:b/>
          <w:noProof/>
        </w:rPr>
        <w:t xml:space="preserve">of community ecology to a honey bee disease system. </w:t>
      </w:r>
      <w:r w:rsidR="0083611F">
        <w:rPr>
          <w:rFonts w:ascii="Times New Roman" w:eastAsia="Times New Roman" w:hAnsi="Times New Roman" w:cs="Times New Roman"/>
        </w:rPr>
        <w:t>I will focus on</w:t>
      </w:r>
      <w:r w:rsidR="00DE24E8">
        <w:rPr>
          <w:rFonts w:ascii="Times New Roman" w:eastAsia="Times New Roman" w:hAnsi="Times New Roman" w:cs="Times New Roman"/>
        </w:rPr>
        <w:t xml:space="preserve"> four honeybee pathogens</w:t>
      </w:r>
      <w:r w:rsidR="0083611F">
        <w:rPr>
          <w:rFonts w:ascii="Times New Roman" w:eastAsia="Times New Roman" w:hAnsi="Times New Roman" w:cs="Times New Roman"/>
        </w:rPr>
        <w:t xml:space="preserve"> known to adversely affect bee health</w:t>
      </w:r>
      <w:r w:rsidR="00DE24E8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DE24E8" w:rsidRPr="005F2C51">
        <w:rPr>
          <w:rFonts w:ascii="Times New Roman" w:hAnsi="Times New Roman" w:cs="Times New Roman"/>
          <w:i/>
        </w:rPr>
        <w:t>Nosema</w:t>
      </w:r>
      <w:proofErr w:type="spellEnd"/>
      <w:r w:rsidR="00DE24E8" w:rsidRPr="005F2C51">
        <w:rPr>
          <w:rFonts w:ascii="Times New Roman" w:hAnsi="Times New Roman" w:cs="Times New Roman"/>
          <w:i/>
        </w:rPr>
        <w:t xml:space="preserve"> </w:t>
      </w:r>
      <w:proofErr w:type="spellStart"/>
      <w:r w:rsidR="00DE24E8" w:rsidRPr="005F2C51">
        <w:rPr>
          <w:rFonts w:ascii="Times New Roman" w:hAnsi="Times New Roman" w:cs="Times New Roman"/>
          <w:i/>
        </w:rPr>
        <w:t>ceranae</w:t>
      </w:r>
      <w:proofErr w:type="spellEnd"/>
      <w:r w:rsidR="00DE24E8">
        <w:rPr>
          <w:rFonts w:ascii="Times New Roman" w:hAnsi="Times New Roman" w:cs="Times New Roman"/>
        </w:rPr>
        <w:t xml:space="preserve"> (a microsporidian parasite), </w:t>
      </w:r>
      <w:proofErr w:type="spellStart"/>
      <w:r w:rsidR="00DE24E8" w:rsidRPr="005F2C51">
        <w:rPr>
          <w:rFonts w:ascii="Times New Roman" w:hAnsi="Times New Roman" w:cs="Times New Roman"/>
          <w:i/>
        </w:rPr>
        <w:t>Varroa</w:t>
      </w:r>
      <w:proofErr w:type="spellEnd"/>
      <w:r w:rsidR="00DE24E8" w:rsidRPr="005F2C51">
        <w:rPr>
          <w:rFonts w:ascii="Times New Roman" w:hAnsi="Times New Roman" w:cs="Times New Roman"/>
          <w:i/>
        </w:rPr>
        <w:t xml:space="preserve"> destructor</w:t>
      </w:r>
      <w:r w:rsidR="00DE24E8">
        <w:rPr>
          <w:rFonts w:ascii="Times New Roman" w:hAnsi="Times New Roman" w:cs="Times New Roman"/>
        </w:rPr>
        <w:t xml:space="preserve"> (an arthropod </w:t>
      </w:r>
      <w:proofErr w:type="spellStart"/>
      <w:r w:rsidR="00DE24E8">
        <w:rPr>
          <w:rFonts w:ascii="Times New Roman" w:hAnsi="Times New Roman" w:cs="Times New Roman"/>
        </w:rPr>
        <w:t>ecto</w:t>
      </w:r>
      <w:r w:rsidR="0083611F">
        <w:rPr>
          <w:rFonts w:ascii="Times New Roman" w:hAnsi="Times New Roman" w:cs="Times New Roman"/>
        </w:rPr>
        <w:t>parasite</w:t>
      </w:r>
      <w:proofErr w:type="spellEnd"/>
      <w:r w:rsidR="0083611F">
        <w:rPr>
          <w:rFonts w:ascii="Times New Roman" w:hAnsi="Times New Roman" w:cs="Times New Roman"/>
        </w:rPr>
        <w:t>) and two RNA viruses, deformed wing virus (DWV) and black queen cell v</w:t>
      </w:r>
      <w:r w:rsidR="00DE24E8">
        <w:rPr>
          <w:rFonts w:ascii="Times New Roman" w:hAnsi="Times New Roman" w:cs="Times New Roman"/>
        </w:rPr>
        <w:t>irus (BQCV</w:t>
      </w:r>
      <w:ins w:id="28" w:author="Samantha" w:date="2017-09-19T12:30:00Z">
        <w:r w:rsidR="00F374BC">
          <w:rPr>
            <w:rFonts w:ascii="Times New Roman" w:hAnsi="Times New Roman" w:cs="Times New Roman"/>
          </w:rPr>
          <w:t xml:space="preserve">). </w:t>
        </w:r>
      </w:ins>
      <w:del w:id="29" w:author="Samantha" w:date="2017-09-19T12:30:00Z">
        <w:r w:rsidR="00DE24E8" w:rsidDel="00F374BC">
          <w:rPr>
            <w:rFonts w:ascii="Times New Roman" w:hAnsi="Times New Roman" w:cs="Times New Roman"/>
          </w:rPr>
          <w:delText>)</w:delText>
        </w:r>
        <w:r w:rsidR="00A85EE5" w:rsidDel="00F374BC">
          <w:rPr>
            <w:rFonts w:ascii="Times New Roman" w:hAnsi="Times New Roman" w:cs="Times New Roman"/>
          </w:rPr>
          <w:delText xml:space="preserve"> to </w:delText>
        </w:r>
        <w:r w:rsidR="006C5945" w:rsidDel="00F374BC">
          <w:rPr>
            <w:rFonts w:ascii="Times New Roman" w:hAnsi="Times New Roman" w:cs="Times New Roman"/>
          </w:rPr>
          <w:delText>address</w:delText>
        </w:r>
        <w:r w:rsidR="00F26A59" w:rsidDel="00F374BC">
          <w:rPr>
            <w:rFonts w:ascii="Times New Roman" w:hAnsi="Times New Roman" w:cs="Times New Roman"/>
          </w:rPr>
          <w:delText xml:space="preserve"> </w:delText>
        </w:r>
        <w:r w:rsidR="00F26A59" w:rsidRPr="00F26A59" w:rsidDel="00F374BC">
          <w:rPr>
            <w:rFonts w:ascii="Times New Roman" w:hAnsi="Times New Roman" w:cs="Times New Roman"/>
            <w:b/>
          </w:rPr>
          <w:delText>3 main</w:delText>
        </w:r>
        <w:r w:rsidR="00F26A59" w:rsidDel="00F374BC">
          <w:rPr>
            <w:rFonts w:ascii="Times New Roman" w:hAnsi="Times New Roman" w:cs="Times New Roman"/>
            <w:b/>
          </w:rPr>
          <w:delText xml:space="preserve"> research</w:delText>
        </w:r>
        <w:r w:rsidR="00F26A59" w:rsidRPr="00F26A59" w:rsidDel="00F374BC">
          <w:rPr>
            <w:rFonts w:ascii="Times New Roman" w:hAnsi="Times New Roman" w:cs="Times New Roman"/>
            <w:b/>
          </w:rPr>
          <w:delText xml:space="preserve"> objectives</w:delText>
        </w:r>
        <w:r w:rsidR="006650FA" w:rsidRPr="006650FA" w:rsidDel="00F374BC">
          <w:rPr>
            <w:rFonts w:ascii="Times New Roman" w:hAnsi="Times New Roman" w:cs="Times New Roman"/>
          </w:rPr>
          <w:delText>:</w:delText>
        </w:r>
        <w:r w:rsidR="006650FA" w:rsidDel="00F374BC">
          <w:rPr>
            <w:rFonts w:ascii="Times New Roman" w:hAnsi="Times New Roman" w:cs="Times New Roman"/>
            <w:b/>
          </w:rPr>
          <w:delText xml:space="preserve"> </w:delText>
        </w:r>
      </w:del>
      <w:r w:rsidR="0083611F">
        <w:rPr>
          <w:rFonts w:ascii="Times New Roman" w:eastAsia="Times New Roman" w:hAnsi="Times New Roman" w:cs="Times New Roman"/>
          <w:b/>
        </w:rPr>
        <w:t xml:space="preserve">Using a combination of field surveys, laboratory experiments, and epidemiological modeling, I will </w:t>
      </w:r>
      <w:r>
        <w:rPr>
          <w:rFonts w:ascii="Times New Roman" w:eastAsia="Times New Roman" w:hAnsi="Times New Roman" w:cs="Times New Roman"/>
          <w:b/>
        </w:rPr>
        <w:t xml:space="preserve">examine: 1) </w:t>
      </w:r>
      <w:r w:rsidR="006650FA" w:rsidRPr="00F26A59">
        <w:rPr>
          <w:rFonts w:ascii="Times New Roman" w:hAnsi="Times New Roman" w:cs="Times New Roman"/>
        </w:rPr>
        <w:t xml:space="preserve">How temporal variation in disease prevalence and load affects patterns of </w:t>
      </w:r>
      <w:proofErr w:type="spellStart"/>
      <w:r w:rsidR="006650FA" w:rsidRPr="00F26A59">
        <w:rPr>
          <w:rFonts w:ascii="Times New Roman" w:hAnsi="Times New Roman" w:cs="Times New Roman"/>
        </w:rPr>
        <w:t>coinfection</w:t>
      </w:r>
      <w:proofErr w:type="spellEnd"/>
      <w:r w:rsidR="006650FA">
        <w:rPr>
          <w:rFonts w:ascii="Times New Roman" w:hAnsi="Times New Roman" w:cs="Times New Roman"/>
        </w:rPr>
        <w:t xml:space="preserve"> </w:t>
      </w:r>
      <w:r w:rsidR="006650FA" w:rsidRPr="006650FA">
        <w:rPr>
          <w:rFonts w:ascii="Times New Roman" w:hAnsi="Times New Roman" w:cs="Times New Roman"/>
          <w:b/>
        </w:rPr>
        <w:t>2)</w:t>
      </w:r>
      <w:r w:rsidR="006650FA">
        <w:rPr>
          <w:rFonts w:ascii="Times New Roman" w:hAnsi="Times New Roman" w:cs="Times New Roman"/>
          <w:b/>
        </w:rPr>
        <w:t xml:space="preserve"> </w:t>
      </w:r>
      <w:r w:rsidR="006650FA" w:rsidRPr="00F26A59">
        <w:rPr>
          <w:rFonts w:ascii="Times New Roman" w:hAnsi="Times New Roman" w:cs="Times New Roman"/>
        </w:rPr>
        <w:t>How pathogens interact with each</w:t>
      </w:r>
      <w:r w:rsidR="00F07825" w:rsidRPr="00F26A59">
        <w:rPr>
          <w:rFonts w:ascii="Times New Roman" w:hAnsi="Times New Roman" w:cs="Times New Roman"/>
        </w:rPr>
        <w:t xml:space="preserve"> other </w:t>
      </w:r>
      <w:r w:rsidR="006A6D9B">
        <w:rPr>
          <w:rFonts w:ascii="Times New Roman" w:hAnsi="Times New Roman" w:cs="Times New Roman"/>
        </w:rPr>
        <w:t>once coinfection has occurred</w:t>
      </w:r>
      <w:r w:rsidR="006650FA">
        <w:rPr>
          <w:rFonts w:ascii="Times New Roman" w:hAnsi="Times New Roman" w:cs="Times New Roman"/>
        </w:rPr>
        <w:t xml:space="preserve"> and </w:t>
      </w:r>
      <w:r w:rsidR="006650FA" w:rsidRPr="006650FA">
        <w:rPr>
          <w:rFonts w:ascii="Times New Roman" w:hAnsi="Times New Roman" w:cs="Times New Roman"/>
          <w:b/>
        </w:rPr>
        <w:t>3)</w:t>
      </w:r>
      <w:r w:rsidR="005644DC">
        <w:rPr>
          <w:rFonts w:ascii="Times New Roman" w:hAnsi="Times New Roman" w:cs="Times New Roman"/>
        </w:rPr>
        <w:t xml:space="preserve"> </w:t>
      </w:r>
      <w:commentRangeStart w:id="30"/>
      <w:ins w:id="31" w:author="Samantha" w:date="2017-09-19T12:31:00Z">
        <w:r w:rsidR="00D86986">
          <w:rPr>
            <w:rFonts w:ascii="Times New Roman" w:hAnsi="Times New Roman" w:cs="Times New Roman"/>
          </w:rPr>
          <w:t>How</w:t>
        </w:r>
        <w:commentRangeEnd w:id="30"/>
        <w:r w:rsidR="00D86986">
          <w:rPr>
            <w:rStyle w:val="CommentReference"/>
          </w:rPr>
          <w:commentReference w:id="30"/>
        </w:r>
        <w:r w:rsidR="00D86986">
          <w:rPr>
            <w:rFonts w:ascii="Times New Roman" w:hAnsi="Times New Roman" w:cs="Times New Roman"/>
          </w:rPr>
          <w:t xml:space="preserve"> t</w:t>
        </w:r>
      </w:ins>
      <w:r>
        <w:rPr>
          <w:rFonts w:ascii="Times New Roman" w:hAnsi="Times New Roman" w:cs="Times New Roman"/>
        </w:rPr>
        <w:t>he</w:t>
      </w:r>
      <w:r w:rsidR="005644DC" w:rsidRPr="00F26A59">
        <w:rPr>
          <w:rFonts w:ascii="Times New Roman" w:hAnsi="Times New Roman" w:cs="Times New Roman"/>
        </w:rPr>
        <w:t xml:space="preserve"> </w:t>
      </w:r>
      <w:r w:rsidR="006650FA" w:rsidRPr="00F26A59">
        <w:rPr>
          <w:rFonts w:ascii="Times New Roman" w:hAnsi="Times New Roman" w:cs="Times New Roman"/>
        </w:rPr>
        <w:t>synergistic effects</w:t>
      </w:r>
      <w:r w:rsidR="00DD51D1" w:rsidRPr="00F26A59">
        <w:rPr>
          <w:rFonts w:ascii="Times New Roman" w:hAnsi="Times New Roman" w:cs="Times New Roman"/>
        </w:rPr>
        <w:t>,</w:t>
      </w:r>
      <w:r w:rsidR="006650FA" w:rsidRPr="00F26A59">
        <w:rPr>
          <w:rFonts w:ascii="Times New Roman" w:hAnsi="Times New Roman" w:cs="Times New Roman"/>
        </w:rPr>
        <w:t xml:space="preserve"> </w:t>
      </w:r>
      <w:r w:rsidR="005644DC" w:rsidRPr="00F26A59">
        <w:rPr>
          <w:rFonts w:ascii="Times New Roman" w:hAnsi="Times New Roman" w:cs="Times New Roman"/>
        </w:rPr>
        <w:t>due to</w:t>
      </w:r>
      <w:r w:rsidR="006650FA" w:rsidRPr="00F26A59">
        <w:rPr>
          <w:rFonts w:ascii="Times New Roman" w:hAnsi="Times New Roman" w:cs="Times New Roman"/>
        </w:rPr>
        <w:t xml:space="preserve"> </w:t>
      </w:r>
      <w:r w:rsidR="006A6D9B">
        <w:rPr>
          <w:rFonts w:ascii="Times New Roman" w:hAnsi="Times New Roman" w:cs="Times New Roman"/>
        </w:rPr>
        <w:t>pathogen-pathogen interactions</w:t>
      </w:r>
      <w:r w:rsidR="006650FA" w:rsidRPr="00F26A59">
        <w:rPr>
          <w:rFonts w:ascii="Times New Roman" w:hAnsi="Times New Roman" w:cs="Times New Roman"/>
        </w:rPr>
        <w:t xml:space="preserve"> influence host mortality at</w:t>
      </w:r>
      <w:r w:rsidR="00DD51D1" w:rsidRPr="00F26A59">
        <w:rPr>
          <w:rFonts w:ascii="Times New Roman" w:hAnsi="Times New Roman" w:cs="Times New Roman"/>
        </w:rPr>
        <w:t xml:space="preserve"> both</w:t>
      </w:r>
      <w:r w:rsidR="006650FA" w:rsidRPr="00F26A59">
        <w:rPr>
          <w:rFonts w:ascii="Times New Roman" w:hAnsi="Times New Roman" w:cs="Times New Roman"/>
        </w:rPr>
        <w:t xml:space="preserve"> the individual and colony levels</w:t>
      </w:r>
      <w:r w:rsidR="0083611F">
        <w:rPr>
          <w:rFonts w:ascii="Times New Roman" w:hAnsi="Times New Roman" w:cs="Times New Roman"/>
        </w:rPr>
        <w:t xml:space="preserve">. In addition to furthering </w:t>
      </w:r>
      <w:ins w:id="33" w:author="Samantha" w:date="2017-09-19T12:31:00Z">
        <w:r w:rsidR="00D86986">
          <w:rPr>
            <w:rFonts w:ascii="Times New Roman" w:hAnsi="Times New Roman" w:cs="Times New Roman"/>
          </w:rPr>
          <w:t xml:space="preserve">study of </w:t>
        </w:r>
      </w:ins>
      <w:r w:rsidR="0083611F">
        <w:rPr>
          <w:rFonts w:ascii="Times New Roman" w:hAnsi="Times New Roman" w:cs="Times New Roman"/>
        </w:rPr>
        <w:t xml:space="preserve">disease ecology, my proposed research will improve </w:t>
      </w:r>
      <w:r w:rsidR="0083611F">
        <w:rPr>
          <w:rFonts w:ascii="Times New Roman" w:eastAsia="Times New Roman" w:hAnsi="Times New Roman" w:cs="Times New Roman"/>
        </w:rPr>
        <w:t xml:space="preserve">native and managed pollinator conservation by </w:t>
      </w:r>
      <w:del w:id="34" w:author="Samantha" w:date="2017-09-19T12:31:00Z">
        <w:r w:rsidR="0083611F" w:rsidDel="00D86986">
          <w:rPr>
            <w:rFonts w:ascii="Times New Roman" w:eastAsia="Times New Roman" w:hAnsi="Times New Roman" w:cs="Times New Roman"/>
          </w:rPr>
          <w:delText>using the results of this study to inform the beekeeping community of the importance of treating for</w:delText>
        </w:r>
      </w:del>
      <w:ins w:id="35" w:author="Samantha" w:date="2017-09-19T12:31:00Z">
        <w:r w:rsidR="00D86986">
          <w:rPr>
            <w:rFonts w:ascii="Times New Roman" w:eastAsia="Times New Roman" w:hAnsi="Times New Roman" w:cs="Times New Roman"/>
          </w:rPr>
          <w:t>improving our understanding of</w:t>
        </w:r>
      </w:ins>
      <w:r w:rsidR="0083611F">
        <w:rPr>
          <w:rFonts w:ascii="Times New Roman" w:eastAsia="Times New Roman" w:hAnsi="Times New Roman" w:cs="Times New Roman"/>
        </w:rPr>
        <w:t xml:space="preserve"> high-risk pathogen combinations that increase bee </w:t>
      </w:r>
      <w:commentRangeStart w:id="36"/>
      <w:r w:rsidR="0083611F">
        <w:rPr>
          <w:rFonts w:ascii="Times New Roman" w:eastAsia="Times New Roman" w:hAnsi="Times New Roman" w:cs="Times New Roman"/>
        </w:rPr>
        <w:t>mortality</w:t>
      </w:r>
      <w:commentRangeEnd w:id="36"/>
      <w:r w:rsidR="00ED4095">
        <w:rPr>
          <w:rStyle w:val="CommentReference"/>
        </w:rPr>
        <w:commentReference w:id="36"/>
      </w:r>
      <w:r w:rsidR="0083611F">
        <w:rPr>
          <w:rFonts w:ascii="Times New Roman" w:eastAsia="Times New Roman" w:hAnsi="Times New Roman" w:cs="Times New Roman"/>
        </w:rPr>
        <w:t>.</w:t>
      </w:r>
      <w:r w:rsidR="00BE4A4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</w:t>
      </w:r>
    </w:p>
    <w:p w14:paraId="5A603B22" w14:textId="38158BB1" w:rsidR="005258DA" w:rsidRPr="00BE4A4C" w:rsidRDefault="00583922" w:rsidP="00AA41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1) </w:t>
      </w:r>
      <w:commentRangeStart w:id="37"/>
      <w:r w:rsidR="00F753A7">
        <w:rPr>
          <w:rFonts w:ascii="Times New Roman" w:hAnsi="Times New Roman" w:cs="Times New Roman"/>
          <w:b/>
        </w:rPr>
        <w:t>Temporal Variat</w:t>
      </w:r>
      <w:r w:rsidR="00681715">
        <w:rPr>
          <w:rFonts w:ascii="Times New Roman" w:hAnsi="Times New Roman" w:cs="Times New Roman"/>
          <w:b/>
        </w:rPr>
        <w:t xml:space="preserve">ion </w:t>
      </w:r>
      <w:commentRangeEnd w:id="37"/>
      <w:r w:rsidR="00D86986">
        <w:rPr>
          <w:rStyle w:val="CommentReference"/>
        </w:rPr>
        <w:commentReference w:id="37"/>
      </w:r>
      <w:r w:rsidR="00681715">
        <w:rPr>
          <w:rFonts w:ascii="Times New Roman" w:hAnsi="Times New Roman" w:cs="Times New Roman"/>
          <w:b/>
        </w:rPr>
        <w:t>and Patterns of Coinfection:</w:t>
      </w:r>
      <w:r w:rsidR="00F753A7">
        <w:rPr>
          <w:rFonts w:ascii="Times New Roman" w:hAnsi="Times New Roman" w:cs="Times New Roman"/>
          <w:b/>
        </w:rPr>
        <w:t xml:space="preserve"> </w:t>
      </w:r>
      <w:r w:rsidR="00587B63">
        <w:rPr>
          <w:rFonts w:ascii="Times New Roman" w:hAnsi="Times New Roman" w:cs="Times New Roman"/>
        </w:rPr>
        <w:t>I will</w:t>
      </w:r>
      <w:r w:rsidR="00CC35D0">
        <w:rPr>
          <w:rFonts w:ascii="Times New Roman" w:hAnsi="Times New Roman" w:cs="Times New Roman"/>
        </w:rPr>
        <w:t xml:space="preserve"> determine </w:t>
      </w:r>
      <w:r w:rsidR="004C31D0">
        <w:rPr>
          <w:rFonts w:ascii="Times New Roman" w:hAnsi="Times New Roman" w:cs="Times New Roman"/>
        </w:rPr>
        <w:t xml:space="preserve">how four </w:t>
      </w:r>
      <w:r w:rsidR="00112F93">
        <w:rPr>
          <w:rFonts w:ascii="Times New Roman" w:hAnsi="Times New Roman" w:cs="Times New Roman"/>
        </w:rPr>
        <w:t xml:space="preserve">common honeybee pathogens </w:t>
      </w:r>
      <w:r w:rsidR="005F2C51">
        <w:rPr>
          <w:rFonts w:ascii="Times New Roman" w:hAnsi="Times New Roman" w:cs="Times New Roman"/>
        </w:rPr>
        <w:t>fluctuate</w:t>
      </w:r>
      <w:r w:rsidR="00112F93">
        <w:rPr>
          <w:rFonts w:ascii="Times New Roman" w:hAnsi="Times New Roman" w:cs="Times New Roman"/>
        </w:rPr>
        <w:t xml:space="preserve"> in load and prevalence through time</w:t>
      </w:r>
      <w:r w:rsidR="001426C9">
        <w:rPr>
          <w:rFonts w:ascii="Times New Roman" w:hAnsi="Times New Roman" w:cs="Times New Roman"/>
        </w:rPr>
        <w:t>,</w:t>
      </w:r>
      <w:r w:rsidR="00112F93">
        <w:rPr>
          <w:rFonts w:ascii="Times New Roman" w:hAnsi="Times New Roman" w:cs="Times New Roman"/>
        </w:rPr>
        <w:t xml:space="preserve"> and how </w:t>
      </w:r>
      <w:r w:rsidR="005F2C51">
        <w:rPr>
          <w:rFonts w:ascii="Times New Roman" w:hAnsi="Times New Roman" w:cs="Times New Roman"/>
        </w:rPr>
        <w:t>these fluctuations</w:t>
      </w:r>
      <w:r w:rsidR="00112F93">
        <w:rPr>
          <w:rFonts w:ascii="Times New Roman" w:hAnsi="Times New Roman" w:cs="Times New Roman"/>
        </w:rPr>
        <w:t xml:space="preserve"> </w:t>
      </w:r>
      <w:r w:rsidR="005F2C51">
        <w:rPr>
          <w:rFonts w:ascii="Times New Roman" w:hAnsi="Times New Roman" w:cs="Times New Roman"/>
        </w:rPr>
        <w:t>influence</w:t>
      </w:r>
      <w:r w:rsidR="00112F93">
        <w:rPr>
          <w:rFonts w:ascii="Times New Roman" w:hAnsi="Times New Roman" w:cs="Times New Roman"/>
        </w:rPr>
        <w:t xml:space="preserve"> patterns of coinfection</w:t>
      </w:r>
      <w:r w:rsidR="005258DA">
        <w:rPr>
          <w:rFonts w:ascii="Times New Roman" w:hAnsi="Times New Roman" w:cs="Times New Roman"/>
        </w:rPr>
        <w:t xml:space="preserve">. </w:t>
      </w:r>
      <w:r w:rsidR="00F753A7" w:rsidRPr="00AC01D0">
        <w:rPr>
          <w:rFonts w:ascii="Times New Roman" w:hAnsi="Times New Roman" w:cs="Times New Roman"/>
          <w:b/>
          <w:i/>
        </w:rPr>
        <w:t>Approach:</w:t>
      </w:r>
      <w:r w:rsidR="00B935FA">
        <w:rPr>
          <w:rFonts w:ascii="Times New Roman" w:hAnsi="Times New Roman" w:cs="Times New Roman"/>
          <w:b/>
          <w:i/>
        </w:rPr>
        <w:t xml:space="preserve"> </w:t>
      </w:r>
      <w:r w:rsidR="005F2C51">
        <w:rPr>
          <w:rFonts w:ascii="Times New Roman" w:hAnsi="Times New Roman" w:cs="Times New Roman"/>
        </w:rPr>
        <w:t xml:space="preserve">In </w:t>
      </w:r>
      <w:del w:id="38" w:author="Samantha" w:date="2017-09-19T12:32:00Z">
        <w:r w:rsidR="005F2C51" w:rsidDel="00D86986">
          <w:rPr>
            <w:rFonts w:ascii="Times New Roman" w:hAnsi="Times New Roman" w:cs="Times New Roman"/>
          </w:rPr>
          <w:delText xml:space="preserve">North Carolina in the winter of </w:delText>
        </w:r>
      </w:del>
      <w:r w:rsidR="005F2C51">
        <w:rPr>
          <w:rFonts w:ascii="Times New Roman" w:hAnsi="Times New Roman" w:cs="Times New Roman"/>
        </w:rPr>
        <w:t>2017, 32 induvial colonies spread across 3 comparable field s</w:t>
      </w:r>
      <w:r w:rsidR="001426C9">
        <w:rPr>
          <w:rFonts w:ascii="Times New Roman" w:hAnsi="Times New Roman" w:cs="Times New Roman"/>
        </w:rPr>
        <w:t>ites w</w:t>
      </w:r>
      <w:r w:rsidR="005F2C51">
        <w:rPr>
          <w:rFonts w:ascii="Times New Roman" w:hAnsi="Times New Roman" w:cs="Times New Roman"/>
        </w:rPr>
        <w:t xml:space="preserve">ere sampled for </w:t>
      </w:r>
      <w:r w:rsidR="002A1788">
        <w:rPr>
          <w:rFonts w:ascii="Times New Roman" w:hAnsi="Times New Roman" w:cs="Times New Roman"/>
        </w:rPr>
        <w:t>the 4</w:t>
      </w:r>
      <w:r w:rsidR="00DE24E8">
        <w:rPr>
          <w:rFonts w:ascii="Times New Roman" w:hAnsi="Times New Roman" w:cs="Times New Roman"/>
        </w:rPr>
        <w:t xml:space="preserve"> previously mention pathogens of interest. </w:t>
      </w:r>
      <w:r w:rsidR="00C821C5">
        <w:rPr>
          <w:rFonts w:ascii="Times New Roman" w:hAnsi="Times New Roman" w:cs="Times New Roman"/>
        </w:rPr>
        <w:t>Samples were conducted at 3 time points every 4 weeks (</w:t>
      </w:r>
      <w:r w:rsidR="00C821C5" w:rsidRPr="00C821C5">
        <w:rPr>
          <w:rFonts w:ascii="Times New Roman" w:hAnsi="Times New Roman" w:cs="Times New Roman"/>
          <w:b/>
        </w:rPr>
        <w:t>Fig. 1</w:t>
      </w:r>
      <w:r w:rsidR="00C821C5">
        <w:rPr>
          <w:rFonts w:ascii="Times New Roman" w:hAnsi="Times New Roman" w:cs="Times New Roman"/>
        </w:rPr>
        <w:t xml:space="preserve">). RNA viruses were quantified using </w:t>
      </w:r>
      <w:r w:rsidR="00C821C5">
        <w:rPr>
          <w:rFonts w:ascii="Times New Roman" w:hAnsi="Times New Roman" w:cs="Times New Roman"/>
        </w:rPr>
        <w:lastRenderedPageBreak/>
        <w:t xml:space="preserve">qPCR, </w:t>
      </w:r>
      <w:commentRangeStart w:id="39"/>
      <w:proofErr w:type="spellStart"/>
      <w:r w:rsidR="00C821C5" w:rsidRPr="00300614">
        <w:rPr>
          <w:rFonts w:ascii="Times New Roman" w:hAnsi="Times New Roman" w:cs="Times New Roman"/>
          <w:i/>
        </w:rPr>
        <w:t>N</w:t>
      </w:r>
      <w:ins w:id="40" w:author="Samantha" w:date="2017-09-19T12:34:00Z">
        <w:r w:rsidR="00D86986">
          <w:rPr>
            <w:rFonts w:ascii="Times New Roman" w:hAnsi="Times New Roman" w:cs="Times New Roman"/>
            <w:i/>
          </w:rPr>
          <w:t>osema</w:t>
        </w:r>
        <w:proofErr w:type="spellEnd"/>
        <w:r w:rsidR="00D86986">
          <w:rPr>
            <w:rFonts w:ascii="Times New Roman" w:hAnsi="Times New Roman" w:cs="Times New Roman"/>
            <w:i/>
          </w:rPr>
          <w:t xml:space="preserve"> spp. </w:t>
        </w:r>
      </w:ins>
      <w:del w:id="41" w:author="Samantha" w:date="2017-09-19T12:34:00Z">
        <w:r w:rsidR="00300614" w:rsidRPr="00300614" w:rsidDel="00D86986">
          <w:rPr>
            <w:rFonts w:ascii="Times New Roman" w:hAnsi="Times New Roman" w:cs="Times New Roman"/>
            <w:i/>
          </w:rPr>
          <w:delText>. ceranae</w:delText>
        </w:r>
        <w:r w:rsidR="00C821C5" w:rsidDel="00D86986">
          <w:rPr>
            <w:rFonts w:ascii="Times New Roman" w:hAnsi="Times New Roman" w:cs="Times New Roman"/>
          </w:rPr>
          <w:delText xml:space="preserve"> </w:delText>
        </w:r>
      </w:del>
      <w:r w:rsidR="00C821C5">
        <w:rPr>
          <w:rFonts w:ascii="Times New Roman" w:hAnsi="Times New Roman" w:cs="Times New Roman"/>
        </w:rPr>
        <w:t xml:space="preserve">was counted using a </w:t>
      </w:r>
      <w:proofErr w:type="spellStart"/>
      <w:r w:rsidR="00C821C5">
        <w:rPr>
          <w:rFonts w:ascii="Times New Roman" w:hAnsi="Times New Roman" w:cs="Times New Roman"/>
        </w:rPr>
        <w:t>hemocytometer</w:t>
      </w:r>
      <w:commentRangeEnd w:id="39"/>
      <w:proofErr w:type="spellEnd"/>
      <w:r w:rsidR="00D86986">
        <w:rPr>
          <w:rStyle w:val="CommentReference"/>
        </w:rPr>
        <w:commentReference w:id="39"/>
      </w:r>
      <w:r w:rsidR="00C821C5">
        <w:rPr>
          <w:rFonts w:ascii="Times New Roman" w:hAnsi="Times New Roman" w:cs="Times New Roman"/>
        </w:rPr>
        <w:t xml:space="preserve">, </w:t>
      </w:r>
      <w:r w:rsidR="00C821C5" w:rsidRPr="00D86986">
        <w:rPr>
          <w:rFonts w:ascii="Times New Roman" w:hAnsi="Times New Roman" w:cs="Times New Roman"/>
        </w:rPr>
        <w:t>and</w:t>
      </w:r>
      <w:r w:rsidR="00C821C5">
        <w:rPr>
          <w:rFonts w:ascii="Times New Roman" w:hAnsi="Times New Roman" w:cs="Times New Roman"/>
        </w:rPr>
        <w:t xml:space="preserve"> </w:t>
      </w:r>
      <w:del w:id="42" w:author="Samantha" w:date="2017-09-19T12:33:00Z">
        <w:r w:rsidR="00C821C5" w:rsidRPr="00D86986" w:rsidDel="00D86986">
          <w:rPr>
            <w:rFonts w:ascii="Times New Roman" w:hAnsi="Times New Roman" w:cs="Times New Roman"/>
            <w:i/>
          </w:rPr>
          <w:delText>V</w:delText>
        </w:r>
        <w:r w:rsidR="00300614" w:rsidRPr="00D86986" w:rsidDel="00D86986">
          <w:rPr>
            <w:rFonts w:ascii="Times New Roman" w:hAnsi="Times New Roman" w:cs="Times New Roman"/>
            <w:i/>
          </w:rPr>
          <w:delText>. destructor</w:delText>
        </w:r>
      </w:del>
      <w:proofErr w:type="spellStart"/>
      <w:ins w:id="43" w:author="Samantha" w:date="2017-09-19T12:33:00Z">
        <w:r w:rsidR="00D86986">
          <w:rPr>
            <w:rFonts w:ascii="Times New Roman" w:hAnsi="Times New Roman" w:cs="Times New Roman"/>
            <w:i/>
          </w:rPr>
          <w:t>Varroa</w:t>
        </w:r>
        <w:proofErr w:type="spellEnd"/>
        <w:r w:rsidR="00D86986">
          <w:rPr>
            <w:rFonts w:ascii="Times New Roman" w:hAnsi="Times New Roman" w:cs="Times New Roman"/>
          </w:rPr>
          <w:t xml:space="preserve"> mite</w:t>
        </w:r>
      </w:ins>
      <w:r w:rsidR="00C821C5" w:rsidRPr="00C83BFE">
        <w:rPr>
          <w:rFonts w:ascii="Times New Roman" w:hAnsi="Times New Roman" w:cs="Times New Roman"/>
        </w:rPr>
        <w:t xml:space="preserve"> </w:t>
      </w:r>
      <w:r w:rsidR="00D82AB7" w:rsidRPr="00C83BFE">
        <w:rPr>
          <w:rFonts w:ascii="Times New Roman" w:hAnsi="Times New Roman" w:cs="Times New Roman"/>
        </w:rPr>
        <w:t xml:space="preserve">loads determined </w:t>
      </w:r>
      <w:r w:rsidR="00C821C5" w:rsidRPr="00C83BFE">
        <w:rPr>
          <w:rFonts w:ascii="Times New Roman" w:hAnsi="Times New Roman" w:cs="Times New Roman"/>
        </w:rPr>
        <w:t>using standardized methods from the honeybee research guide (</w:t>
      </w:r>
      <w:r w:rsidR="002D3E11">
        <w:rPr>
          <w:rFonts w:ascii="Times New Roman" w:hAnsi="Times New Roman" w:cs="Times New Roman"/>
        </w:rPr>
        <w:t>7</w:t>
      </w:r>
      <w:r w:rsidR="00C821C5" w:rsidRPr="00C83BFE">
        <w:rPr>
          <w:rFonts w:ascii="Times New Roman" w:hAnsi="Times New Roman" w:cs="Times New Roman"/>
        </w:rPr>
        <w:t xml:space="preserve">). </w:t>
      </w:r>
      <w:r w:rsidR="000A5C6E" w:rsidRPr="00C83BFE">
        <w:rPr>
          <w:rFonts w:ascii="Times New Roman" w:hAnsi="Times New Roman" w:cs="Times New Roman"/>
        </w:rPr>
        <w:t>In</w:t>
      </w:r>
      <w:r w:rsidR="000A5C6E">
        <w:rPr>
          <w:rFonts w:ascii="Times New Roman" w:hAnsi="Times New Roman" w:cs="Times New Roman"/>
        </w:rPr>
        <w:t xml:space="preserve"> addition, standardized colony population and quality </w:t>
      </w:r>
      <w:r w:rsidR="00300614">
        <w:rPr>
          <w:rFonts w:ascii="Times New Roman" w:hAnsi="Times New Roman" w:cs="Times New Roman"/>
        </w:rPr>
        <w:t>measurements</w:t>
      </w:r>
      <w:r w:rsidR="000A5C6E">
        <w:rPr>
          <w:rFonts w:ascii="Times New Roman" w:hAnsi="Times New Roman" w:cs="Times New Roman"/>
        </w:rPr>
        <w:t xml:space="preserve"> were taken at each point.</w:t>
      </w:r>
      <w:r w:rsidR="003A63BF">
        <w:rPr>
          <w:rFonts w:ascii="Times New Roman" w:hAnsi="Times New Roman" w:cs="Times New Roman"/>
        </w:rPr>
        <w:t xml:space="preserve"> </w:t>
      </w:r>
      <w:del w:id="44" w:author="Samantha" w:date="2017-09-19T12:35:00Z">
        <w:r w:rsidR="003A63BF" w:rsidDel="00D86986">
          <w:rPr>
            <w:rFonts w:ascii="Times New Roman" w:hAnsi="Times New Roman" w:cs="Times New Roman"/>
          </w:rPr>
          <w:delText>I am currently in the process of anal</w:delText>
        </w:r>
        <w:r w:rsidR="002A1788" w:rsidDel="00D86986">
          <w:rPr>
            <w:rFonts w:ascii="Times New Roman" w:hAnsi="Times New Roman" w:cs="Times New Roman"/>
          </w:rPr>
          <w:delText>yzing these data and preparing the</w:delText>
        </w:r>
        <w:r w:rsidR="003A63BF" w:rsidDel="00D86986">
          <w:rPr>
            <w:rFonts w:ascii="Times New Roman" w:hAnsi="Times New Roman" w:cs="Times New Roman"/>
          </w:rPr>
          <w:delText xml:space="preserve"> manuscript.</w:delText>
        </w:r>
        <w:r w:rsidR="000A5C6E" w:rsidDel="00D86986">
          <w:rPr>
            <w:rFonts w:ascii="Times New Roman" w:hAnsi="Times New Roman" w:cs="Times New Roman"/>
          </w:rPr>
          <w:delText xml:space="preserve"> </w:delText>
        </w:r>
      </w:del>
      <w:r w:rsidR="00C45861" w:rsidRPr="00C45861">
        <w:rPr>
          <w:rFonts w:ascii="Times New Roman" w:hAnsi="Times New Roman" w:cs="Times New Roman"/>
          <w:b/>
          <w:i/>
        </w:rPr>
        <w:t>Preliminary findings</w:t>
      </w:r>
      <w:r w:rsidR="00C45861" w:rsidRPr="00F07CEE">
        <w:rPr>
          <w:rFonts w:ascii="Times New Roman" w:hAnsi="Times New Roman" w:cs="Times New Roman"/>
          <w:b/>
        </w:rPr>
        <w:t xml:space="preserve"> </w:t>
      </w:r>
      <w:r w:rsidR="00C45861" w:rsidRPr="00F07CEE">
        <w:rPr>
          <w:rFonts w:ascii="Times New Roman" w:hAnsi="Times New Roman" w:cs="Times New Roman"/>
        </w:rPr>
        <w:t xml:space="preserve">indicate </w:t>
      </w:r>
      <w:r w:rsidR="003A63BF">
        <w:rPr>
          <w:rFonts w:ascii="Times New Roman" w:hAnsi="Times New Roman" w:cs="Times New Roman"/>
        </w:rPr>
        <w:t xml:space="preserve">that </w:t>
      </w:r>
      <w:r w:rsidR="00BC6708">
        <w:rPr>
          <w:rFonts w:ascii="Times New Roman" w:hAnsi="Times New Roman" w:cs="Times New Roman"/>
        </w:rPr>
        <w:t xml:space="preserve">during times of increased pathogen </w:t>
      </w:r>
      <w:r w:rsidR="003A63BF">
        <w:rPr>
          <w:rFonts w:ascii="Times New Roman" w:hAnsi="Times New Roman" w:cs="Times New Roman"/>
        </w:rPr>
        <w:t>prevalence</w:t>
      </w:r>
      <w:r w:rsidR="00BC6708">
        <w:rPr>
          <w:rFonts w:ascii="Times New Roman" w:hAnsi="Times New Roman" w:cs="Times New Roman"/>
        </w:rPr>
        <w:t xml:space="preserve">, </w:t>
      </w:r>
      <w:r w:rsidR="003A63BF">
        <w:rPr>
          <w:rFonts w:ascii="Times New Roman" w:hAnsi="Times New Roman" w:cs="Times New Roman"/>
        </w:rPr>
        <w:t>the probability of certain coinfections occurring</w:t>
      </w:r>
      <w:r w:rsidR="00BC6708">
        <w:rPr>
          <w:rFonts w:ascii="Times New Roman" w:hAnsi="Times New Roman" w:cs="Times New Roman"/>
        </w:rPr>
        <w:t xml:space="preserve"> increase significantly</w:t>
      </w:r>
      <w:r w:rsidR="003A63BF">
        <w:rPr>
          <w:rFonts w:ascii="Times New Roman" w:hAnsi="Times New Roman" w:cs="Times New Roman"/>
        </w:rPr>
        <w:t xml:space="preserve">. Most notably, when </w:t>
      </w:r>
      <w:r w:rsidR="003A63BF" w:rsidRPr="003A63BF">
        <w:rPr>
          <w:rFonts w:ascii="Times New Roman" w:hAnsi="Times New Roman" w:cs="Times New Roman"/>
          <w:i/>
        </w:rPr>
        <w:t>V. destructor</w:t>
      </w:r>
      <w:r w:rsidR="003A63BF">
        <w:rPr>
          <w:rFonts w:ascii="Times New Roman" w:hAnsi="Times New Roman" w:cs="Times New Roman"/>
        </w:rPr>
        <w:t xml:space="preserve"> is in high prevalence, colonies are more likely to have </w:t>
      </w:r>
      <w:r w:rsidR="00BC6708">
        <w:rPr>
          <w:rFonts w:ascii="Times New Roman" w:hAnsi="Times New Roman" w:cs="Times New Roman"/>
        </w:rPr>
        <w:t>high</w:t>
      </w:r>
      <w:r w:rsidR="003A63BF">
        <w:rPr>
          <w:rFonts w:ascii="Times New Roman" w:hAnsi="Times New Roman" w:cs="Times New Roman"/>
        </w:rPr>
        <w:t xml:space="preserve"> BQCV</w:t>
      </w:r>
      <w:r w:rsidR="00BC6708">
        <w:rPr>
          <w:rFonts w:ascii="Times New Roman" w:hAnsi="Times New Roman" w:cs="Times New Roman"/>
        </w:rPr>
        <w:t xml:space="preserve"> and DWV</w:t>
      </w:r>
      <w:r w:rsidR="003A63BF">
        <w:rPr>
          <w:rFonts w:ascii="Times New Roman" w:hAnsi="Times New Roman" w:cs="Times New Roman"/>
        </w:rPr>
        <w:t xml:space="preserve"> loads.  </w:t>
      </w:r>
    </w:p>
    <w:p w14:paraId="21F82310" w14:textId="142FC249" w:rsidR="00F753A7" w:rsidRPr="007E1120" w:rsidRDefault="00AA415F" w:rsidP="00AA4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2) </w:t>
      </w:r>
      <w:r w:rsidR="00F753A7">
        <w:rPr>
          <w:rFonts w:ascii="Times New Roman" w:hAnsi="Times New Roman" w:cs="Times New Roman"/>
          <w:b/>
        </w:rPr>
        <w:t>Pathogen Interactions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61154E">
        <w:rPr>
          <w:rFonts w:ascii="Times New Roman" w:hAnsi="Times New Roman" w:cs="Times New Roman"/>
        </w:rPr>
        <w:t>I will</w:t>
      </w:r>
      <w:r w:rsidR="00573FBB">
        <w:rPr>
          <w:rFonts w:ascii="Times New Roman" w:hAnsi="Times New Roman" w:cs="Times New Roman"/>
        </w:rPr>
        <w:t xml:space="preserve"> determine how pathogens interact with each other </w:t>
      </w:r>
      <w:r w:rsidR="00B3173C">
        <w:rPr>
          <w:rFonts w:ascii="Times New Roman" w:hAnsi="Times New Roman" w:cs="Times New Roman"/>
        </w:rPr>
        <w:t xml:space="preserve">in a </w:t>
      </w:r>
      <w:proofErr w:type="spellStart"/>
      <w:r w:rsidR="00B3173C">
        <w:rPr>
          <w:rFonts w:ascii="Times New Roman" w:hAnsi="Times New Roman" w:cs="Times New Roman"/>
        </w:rPr>
        <w:t>coinfected</w:t>
      </w:r>
      <w:proofErr w:type="spellEnd"/>
      <w:r w:rsidR="00B3173C">
        <w:rPr>
          <w:rFonts w:ascii="Times New Roman" w:hAnsi="Times New Roman" w:cs="Times New Roman"/>
        </w:rPr>
        <w:t xml:space="preserve"> </w:t>
      </w:r>
      <w:commentRangeStart w:id="45"/>
      <w:r w:rsidR="00B3173C">
        <w:rPr>
          <w:rFonts w:ascii="Times New Roman" w:hAnsi="Times New Roman" w:cs="Times New Roman"/>
        </w:rPr>
        <w:t>host</w:t>
      </w:r>
      <w:commentRangeEnd w:id="45"/>
      <w:r w:rsidR="00D86986">
        <w:rPr>
          <w:rStyle w:val="CommentReference"/>
        </w:rPr>
        <w:commentReference w:id="45"/>
      </w:r>
      <w:r w:rsidR="00B3173C">
        <w:rPr>
          <w:rFonts w:ascii="Times New Roman" w:hAnsi="Times New Roman" w:cs="Times New Roman"/>
        </w:rPr>
        <w:t xml:space="preserve">. </w:t>
      </w:r>
      <w:r w:rsidR="00B3173C" w:rsidRPr="00AC01D0">
        <w:rPr>
          <w:rFonts w:ascii="Times New Roman" w:hAnsi="Times New Roman" w:cs="Times New Roman"/>
          <w:b/>
          <w:i/>
        </w:rPr>
        <w:t>Approac</w:t>
      </w:r>
      <w:r w:rsidR="00B3173C">
        <w:rPr>
          <w:rFonts w:ascii="Times New Roman" w:hAnsi="Times New Roman" w:cs="Times New Roman"/>
          <w:b/>
          <w:i/>
        </w:rPr>
        <w:t>h</w:t>
      </w:r>
      <w:r w:rsidR="00B3173C" w:rsidRPr="00B3173C">
        <w:rPr>
          <w:rFonts w:ascii="Times New Roman" w:hAnsi="Times New Roman" w:cs="Times New Roman"/>
          <w:b/>
          <w:i/>
        </w:rPr>
        <w:t>:</w:t>
      </w:r>
      <w:r w:rsidR="005E2700" w:rsidRPr="005E270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>Three of the four pathogens (</w:t>
      </w:r>
      <w:r w:rsidR="005E2700" w:rsidRPr="007E1120">
        <w:rPr>
          <w:rFonts w:ascii="Times New Roman" w:hAnsi="Times New Roman" w:cs="Times New Roman"/>
          <w:i/>
        </w:rPr>
        <w:t xml:space="preserve">N. </w:t>
      </w:r>
      <w:proofErr w:type="spellStart"/>
      <w:r w:rsidR="005E2700" w:rsidRPr="007E1120">
        <w:rPr>
          <w:rFonts w:ascii="Times New Roman" w:hAnsi="Times New Roman" w:cs="Times New Roman"/>
          <w:i/>
        </w:rPr>
        <w:t>ceranae</w:t>
      </w:r>
      <w:proofErr w:type="spellEnd"/>
      <w:r w:rsidR="005E2700" w:rsidRPr="007E1120">
        <w:rPr>
          <w:rFonts w:ascii="Times New Roman" w:hAnsi="Times New Roman" w:cs="Times New Roman"/>
          <w:i/>
        </w:rPr>
        <w:t>, V. destructor</w:t>
      </w:r>
      <w:r w:rsidR="005E2700">
        <w:rPr>
          <w:rFonts w:ascii="Times New Roman" w:hAnsi="Times New Roman" w:cs="Times New Roman"/>
        </w:rPr>
        <w:t xml:space="preserve"> and DWV) have already been isolated. I will be working on perfecting inoculation techniques and isolating BQCV in 2018.</w:t>
      </w:r>
      <w:r w:rsidR="00573FBB" w:rsidRPr="00B3173C">
        <w:rPr>
          <w:rFonts w:ascii="Times New Roman" w:hAnsi="Times New Roman" w:cs="Times New Roman"/>
          <w:i/>
        </w:rPr>
        <w:t xml:space="preserve"> </w:t>
      </w:r>
      <w:r w:rsidR="00573FBB">
        <w:rPr>
          <w:rFonts w:ascii="Times New Roman" w:hAnsi="Times New Roman" w:cs="Times New Roman"/>
        </w:rPr>
        <w:t xml:space="preserve">Inoculation studies </w:t>
      </w:r>
      <w:r w:rsidR="005E2700">
        <w:rPr>
          <w:rFonts w:ascii="Times New Roman" w:hAnsi="Times New Roman" w:cs="Times New Roman"/>
        </w:rPr>
        <w:t xml:space="preserve">will be conducted </w:t>
      </w:r>
      <w:r w:rsidR="00573FBB">
        <w:rPr>
          <w:rFonts w:ascii="Times New Roman" w:hAnsi="Times New Roman" w:cs="Times New Roman"/>
        </w:rPr>
        <w:t xml:space="preserve">in a lab setting using field-realistic pathogen combinations </w:t>
      </w:r>
      <w:r w:rsidR="007E1120">
        <w:rPr>
          <w:rFonts w:ascii="Times New Roman" w:hAnsi="Times New Roman" w:cs="Times New Roman"/>
        </w:rPr>
        <w:t xml:space="preserve">identified </w:t>
      </w:r>
      <w:r w:rsidR="00573FBB">
        <w:rPr>
          <w:rFonts w:ascii="Times New Roman" w:hAnsi="Times New Roman" w:cs="Times New Roman"/>
        </w:rPr>
        <w:t>from the field study</w:t>
      </w:r>
      <w:r w:rsidR="007E1120">
        <w:rPr>
          <w:rFonts w:ascii="Times New Roman" w:hAnsi="Times New Roman" w:cs="Times New Roman"/>
        </w:rPr>
        <w:t xml:space="preserve"> in objective 1</w:t>
      </w:r>
      <w:r w:rsidR="00573FBB">
        <w:rPr>
          <w:rFonts w:ascii="Times New Roman" w:hAnsi="Times New Roman" w:cs="Times New Roman"/>
        </w:rPr>
        <w:t>.</w:t>
      </w:r>
      <w:r w:rsidR="007E112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>By measuring disease loads after coinfection, I will characterize how the Primary infection reacts to secondary infection.</w:t>
      </w:r>
      <w:r w:rsidR="007E1120">
        <w:rPr>
          <w:rFonts w:ascii="Times New Roman" w:hAnsi="Times New Roman" w:cs="Times New Roman"/>
        </w:rPr>
        <w:t xml:space="preserve"> </w:t>
      </w:r>
    </w:p>
    <w:p w14:paraId="1D901074" w14:textId="19AA0F7F" w:rsidR="005258DA" w:rsidRDefault="00AA415F" w:rsidP="00BA14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3) </w:t>
      </w:r>
      <w:r w:rsidR="00F753A7">
        <w:rPr>
          <w:rFonts w:ascii="Times New Roman" w:hAnsi="Times New Roman" w:cs="Times New Roman"/>
          <w:b/>
        </w:rPr>
        <w:t>Synergistic Effects and Host Mortality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5258DA">
        <w:rPr>
          <w:rFonts w:ascii="Times New Roman" w:hAnsi="Times New Roman" w:cs="Times New Roman"/>
        </w:rPr>
        <w:t>I will</w:t>
      </w:r>
      <w:r w:rsidR="00746129">
        <w:rPr>
          <w:rFonts w:ascii="Times New Roman" w:hAnsi="Times New Roman" w:cs="Times New Roman"/>
        </w:rPr>
        <w:t xml:space="preserve"> determine how these pathogen-pathogen interactions affect </w:t>
      </w:r>
      <w:commentRangeStart w:id="46"/>
      <w:r w:rsidR="00746129" w:rsidRPr="002D12C1">
        <w:rPr>
          <w:rFonts w:ascii="Times New Roman" w:hAnsi="Times New Roman" w:cs="Times New Roman"/>
          <w:highlight w:val="yellow"/>
        </w:rPr>
        <w:t>host mortality</w:t>
      </w:r>
      <w:r w:rsidR="00B3173C">
        <w:rPr>
          <w:rFonts w:ascii="Times New Roman" w:hAnsi="Times New Roman" w:cs="Times New Roman"/>
        </w:rPr>
        <w:t xml:space="preserve"> </w:t>
      </w:r>
      <w:commentRangeEnd w:id="46"/>
      <w:r w:rsidR="00D86986">
        <w:rPr>
          <w:rStyle w:val="CommentReference"/>
        </w:rPr>
        <w:commentReference w:id="46"/>
      </w:r>
      <w:r w:rsidR="00B3173C">
        <w:rPr>
          <w:rFonts w:ascii="Times New Roman" w:hAnsi="Times New Roman" w:cs="Times New Roman"/>
        </w:rPr>
        <w:t>at</w:t>
      </w:r>
      <w:r w:rsidR="00746129">
        <w:rPr>
          <w:rFonts w:ascii="Times New Roman" w:hAnsi="Times New Roman" w:cs="Times New Roman"/>
        </w:rPr>
        <w:t xml:space="preserve"> both a</w:t>
      </w:r>
      <w:r w:rsidR="00B3173C">
        <w:rPr>
          <w:rFonts w:ascii="Times New Roman" w:hAnsi="Times New Roman" w:cs="Times New Roman"/>
        </w:rPr>
        <w:t xml:space="preserve">n individual and colony </w:t>
      </w:r>
      <w:del w:id="47" w:author="Samantha" w:date="2017-09-19T12:36:00Z">
        <w:r w:rsidR="00B3173C" w:rsidDel="00D86986">
          <w:rPr>
            <w:rFonts w:ascii="Times New Roman" w:hAnsi="Times New Roman" w:cs="Times New Roman"/>
          </w:rPr>
          <w:delText>setting</w:delText>
        </w:r>
      </w:del>
      <w:ins w:id="48" w:author="Samantha" w:date="2017-09-19T12:36:00Z">
        <w:r w:rsidR="00D86986">
          <w:rPr>
            <w:rFonts w:ascii="Times New Roman" w:hAnsi="Times New Roman" w:cs="Times New Roman"/>
          </w:rPr>
          <w:t>level</w:t>
        </w:r>
      </w:ins>
      <w:r w:rsidR="00B3173C">
        <w:rPr>
          <w:rFonts w:ascii="Times New Roman" w:hAnsi="Times New Roman" w:cs="Times New Roman"/>
        </w:rPr>
        <w:t xml:space="preserve">. </w:t>
      </w:r>
      <w:r w:rsidR="00B3173C" w:rsidRPr="00AC01D0">
        <w:rPr>
          <w:rFonts w:ascii="Times New Roman" w:hAnsi="Times New Roman" w:cs="Times New Roman"/>
          <w:b/>
          <w:i/>
        </w:rPr>
        <w:t>Approach:</w:t>
      </w:r>
      <w:r w:rsidR="00B3173C" w:rsidRPr="00B935FA">
        <w:rPr>
          <w:rFonts w:ascii="Times New Roman" w:hAnsi="Times New Roman" w:cs="Times New Roman"/>
        </w:rPr>
        <w:t xml:space="preserve"> </w:t>
      </w:r>
      <w:r w:rsidR="00746129">
        <w:rPr>
          <w:rFonts w:ascii="Times New Roman" w:hAnsi="Times New Roman" w:cs="Times New Roman"/>
        </w:rPr>
        <w:t xml:space="preserve">I will select a subset of pathogen combinations from research objective 2 and conduct </w:t>
      </w:r>
      <w:r w:rsidR="00742C76">
        <w:rPr>
          <w:rFonts w:ascii="Times New Roman" w:hAnsi="Times New Roman" w:cs="Times New Roman"/>
        </w:rPr>
        <w:t xml:space="preserve">inoculation </w:t>
      </w:r>
      <w:r w:rsidR="00425A02">
        <w:rPr>
          <w:rFonts w:ascii="Times New Roman" w:hAnsi="Times New Roman" w:cs="Times New Roman"/>
        </w:rPr>
        <w:t>experiments using small experimental colonies (micro-colonies)</w:t>
      </w:r>
      <w:r w:rsidR="00EF736B">
        <w:rPr>
          <w:rFonts w:ascii="Times New Roman" w:hAnsi="Times New Roman" w:cs="Times New Roman"/>
        </w:rPr>
        <w:t>.</w:t>
      </w:r>
      <w:r w:rsidR="005E2700">
        <w:rPr>
          <w:rFonts w:ascii="Times New Roman" w:hAnsi="Times New Roman" w:cs="Times New Roman"/>
        </w:rPr>
        <w:t xml:space="preserve"> Individual mortalities as well as colony loss will be recorded. Surviving bees will be assayed for pathogen loads. </w:t>
      </w:r>
      <w:r w:rsidR="00746129">
        <w:rPr>
          <w:rFonts w:ascii="Times New Roman" w:hAnsi="Times New Roman" w:cs="Times New Roman"/>
        </w:rPr>
        <w:t xml:space="preserve"> </w:t>
      </w:r>
    </w:p>
    <w:p w14:paraId="4AAAB37F" w14:textId="77777777" w:rsidR="00D86986" w:rsidRDefault="00D86986" w:rsidP="001166C9">
      <w:pPr>
        <w:rPr>
          <w:ins w:id="49" w:author="Samantha" w:date="2017-09-19T12:36:00Z"/>
          <w:rFonts w:ascii="Times New Roman" w:hAnsi="Times New Roman" w:cs="Times New Roman"/>
          <w:b/>
        </w:rPr>
      </w:pPr>
    </w:p>
    <w:p w14:paraId="1B26C67C" w14:textId="3EF5D16F" w:rsidR="00A24DC2" w:rsidRPr="00C30917" w:rsidRDefault="00E77605" w:rsidP="001166C9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commentRangeStart w:id="50"/>
      <w:del w:id="51" w:author="Samantha" w:date="2017-09-19T12:36:00Z">
        <w:r w:rsidDel="00D86986">
          <w:rPr>
            <w:rFonts w:ascii="Times New Roman" w:hAnsi="Times New Roman" w:cs="Times New Roman"/>
            <w:b/>
          </w:rPr>
          <w:delText xml:space="preserve">     </w:delText>
        </w:r>
        <w:r w:rsidR="00E43F0A" w:rsidDel="00D86986">
          <w:rPr>
            <w:rFonts w:ascii="Times New Roman" w:hAnsi="Times New Roman" w:cs="Times New Roman"/>
            <w:b/>
          </w:rPr>
          <w:delText>A</w:delText>
        </w:r>
        <w:r w:rsidR="00BD49EA" w:rsidDel="00D86986">
          <w:rPr>
            <w:rFonts w:ascii="Times New Roman" w:hAnsi="Times New Roman" w:cs="Times New Roman"/>
            <w:b/>
          </w:rPr>
          <w:delText xml:space="preserve">) </w:delText>
        </w:r>
      </w:del>
      <w:r w:rsidR="00BA70CC">
        <w:rPr>
          <w:rFonts w:ascii="Times New Roman" w:hAnsi="Times New Roman" w:cs="Times New Roman"/>
          <w:b/>
        </w:rPr>
        <w:t>Broader Impacts</w:t>
      </w:r>
      <w:r w:rsidR="00683E7E">
        <w:rPr>
          <w:rFonts w:ascii="Times New Roman" w:eastAsia="Times New Roman" w:hAnsi="Times New Roman" w:cs="Times New Roman"/>
          <w:b/>
        </w:rPr>
        <w:t>:</w:t>
      </w:r>
      <w:ins w:id="52" w:author="Samantha" w:date="2017-09-19T12:41:00Z">
        <w:r w:rsidR="00121292">
          <w:rPr>
            <w:rFonts w:ascii="Times New Roman" w:eastAsia="Times New Roman" w:hAnsi="Times New Roman" w:cs="Times New Roman"/>
            <w:b/>
          </w:rPr>
          <w:t xml:space="preserve"> </w:t>
        </w:r>
      </w:ins>
      <w:del w:id="53" w:author="Samantha" w:date="2017-09-19T12:41:00Z">
        <w:r w:rsidR="00681715" w:rsidDel="00121292">
          <w:rPr>
            <w:rFonts w:ascii="Times New Roman" w:eastAsia="Times New Roman" w:hAnsi="Times New Roman" w:cs="Times New Roman"/>
            <w:b/>
          </w:rPr>
          <w:delText xml:space="preserve"> </w:delText>
        </w:r>
      </w:del>
      <w:del w:id="54" w:author="Samantha" w:date="2017-09-19T12:42:00Z">
        <w:r w:rsidR="00681715" w:rsidRPr="007221C1" w:rsidDel="00121292">
          <w:rPr>
            <w:rFonts w:ascii="Times New Roman" w:eastAsia="Times New Roman" w:hAnsi="Times New Roman" w:cs="Times New Roman"/>
            <w:b/>
            <w:i/>
          </w:rPr>
          <w:delText xml:space="preserve">Community Ecology </w:delText>
        </w:r>
      </w:del>
      <w:del w:id="55" w:author="Samantha" w:date="2017-09-19T12:36:00Z">
        <w:r w:rsidR="00681715" w:rsidRPr="007221C1" w:rsidDel="00D86986">
          <w:rPr>
            <w:rFonts w:ascii="Times New Roman" w:eastAsia="Times New Roman" w:hAnsi="Times New Roman" w:cs="Times New Roman"/>
            <w:b/>
            <w:i/>
          </w:rPr>
          <w:delText xml:space="preserve">Approach </w:delText>
        </w:r>
      </w:del>
      <w:del w:id="56" w:author="Samantha" w:date="2017-09-19T12:42:00Z">
        <w:r w:rsidR="00681715" w:rsidRPr="007221C1" w:rsidDel="00121292">
          <w:rPr>
            <w:rFonts w:ascii="Times New Roman" w:eastAsia="Times New Roman" w:hAnsi="Times New Roman" w:cs="Times New Roman"/>
            <w:b/>
            <w:i/>
          </w:rPr>
          <w:delText>to Infectious Disease</w:delText>
        </w:r>
        <w:r w:rsidR="007221C1" w:rsidDel="00121292">
          <w:rPr>
            <w:rFonts w:ascii="Times New Roman" w:eastAsia="Times New Roman" w:hAnsi="Times New Roman" w:cs="Times New Roman"/>
            <w:b/>
          </w:rPr>
          <w:delText>.</w:delText>
        </w:r>
        <w:r w:rsidR="00681715" w:rsidDel="00121292">
          <w:rPr>
            <w:rFonts w:ascii="Times New Roman" w:eastAsia="Times New Roman" w:hAnsi="Times New Roman" w:cs="Times New Roman"/>
            <w:b/>
          </w:rPr>
          <w:delText xml:space="preserve"> </w:delText>
        </w:r>
        <w:r w:rsidR="001319C8" w:rsidDel="00121292">
          <w:rPr>
            <w:rFonts w:ascii="Times New Roman" w:eastAsia="Times New Roman" w:hAnsi="Times New Roman" w:cs="Times New Roman"/>
          </w:rPr>
          <w:delText>C</w:delText>
        </w:r>
        <w:r w:rsidR="0040111D" w:rsidDel="00121292">
          <w:rPr>
            <w:rFonts w:ascii="Times New Roman" w:eastAsia="Times New Roman" w:hAnsi="Times New Roman" w:cs="Times New Roman"/>
          </w:rPr>
          <w:delText xml:space="preserve">oinfection </w:delText>
        </w:r>
        <w:r w:rsidR="001319C8" w:rsidDel="00121292">
          <w:rPr>
            <w:rFonts w:ascii="Times New Roman" w:eastAsia="Times New Roman" w:hAnsi="Times New Roman" w:cs="Times New Roman"/>
          </w:rPr>
          <w:delText>describes p</w:delText>
        </w:r>
        <w:r w:rsidR="00FF33A2" w:rsidDel="00121292">
          <w:rPr>
            <w:rFonts w:ascii="Times New Roman" w:eastAsia="Times New Roman" w:hAnsi="Times New Roman" w:cs="Times New Roman"/>
          </w:rPr>
          <w:delText>athogen-pathogen</w:delText>
        </w:r>
        <w:r w:rsidR="001319C8" w:rsidDel="00121292">
          <w:rPr>
            <w:rFonts w:ascii="Times New Roman" w:eastAsia="Times New Roman" w:hAnsi="Times New Roman" w:cs="Times New Roman"/>
          </w:rPr>
          <w:delText xml:space="preserve"> and pathogen-host</w:delText>
        </w:r>
        <w:r w:rsidR="00FF33A2" w:rsidDel="00121292">
          <w:rPr>
            <w:rFonts w:ascii="Times New Roman" w:eastAsia="Times New Roman" w:hAnsi="Times New Roman" w:cs="Times New Roman"/>
          </w:rPr>
          <w:delText xml:space="preserve"> interaction</w:delText>
        </w:r>
        <w:r w:rsidR="001319C8" w:rsidDel="00121292">
          <w:rPr>
            <w:rFonts w:ascii="Times New Roman" w:eastAsia="Times New Roman" w:hAnsi="Times New Roman" w:cs="Times New Roman"/>
          </w:rPr>
          <w:delText xml:space="preserve">s. Infectious disease researchers need look no farther than the well-vetted field of community ecology for both methodology and expertise. </w:delText>
        </w:r>
        <w:r w:rsidR="001319C8" w:rsidRPr="00D87759" w:rsidDel="00121292">
          <w:rPr>
            <w:rFonts w:ascii="Times New Roman" w:eastAsia="Times New Roman" w:hAnsi="Times New Roman" w:cs="Times New Roman"/>
            <w:highlight w:val="yellow"/>
          </w:rPr>
          <w:delText>By imagining</w:delText>
        </w:r>
        <w:r w:rsidR="001319C8" w:rsidDel="00121292">
          <w:rPr>
            <w:rFonts w:ascii="Times New Roman" w:eastAsia="Times New Roman" w:hAnsi="Times New Roman" w:cs="Times New Roman"/>
          </w:rPr>
          <w:delText xml:space="preserve"> a community of parasites populating a host </w:delText>
        </w:r>
        <w:r w:rsidR="0040111D" w:rsidDel="00121292">
          <w:rPr>
            <w:rFonts w:ascii="Times New Roman" w:eastAsia="Times New Roman" w:hAnsi="Times New Roman" w:cs="Times New Roman"/>
          </w:rPr>
          <w:delText xml:space="preserve">environment, the ideas of competition, mutualism and resource-depletion </w:delText>
        </w:r>
        <w:r w:rsidR="0040111D" w:rsidRPr="00D87759" w:rsidDel="00121292">
          <w:rPr>
            <w:rFonts w:ascii="Times New Roman" w:eastAsia="Times New Roman" w:hAnsi="Times New Roman" w:cs="Times New Roman"/>
            <w:highlight w:val="yellow"/>
          </w:rPr>
          <w:delText>come readily to mind</w:delText>
        </w:r>
        <w:r w:rsidR="0040111D" w:rsidDel="00121292">
          <w:rPr>
            <w:rFonts w:ascii="Times New Roman" w:eastAsia="Times New Roman" w:hAnsi="Times New Roman" w:cs="Times New Roman"/>
          </w:rPr>
          <w:delText xml:space="preserve">. </w:delText>
        </w:r>
      </w:del>
      <w:r w:rsidR="001319C8">
        <w:rPr>
          <w:rFonts w:ascii="Times New Roman" w:eastAsia="Times New Roman" w:hAnsi="Times New Roman" w:cs="Times New Roman"/>
        </w:rPr>
        <w:t xml:space="preserve">By bringing fundamental principles of community ecology into the infectious disease arena, </w:t>
      </w:r>
      <w:ins w:id="57" w:author="Samantha" w:date="2017-09-19T12:42:00Z">
        <w:r w:rsidR="00121292">
          <w:rPr>
            <w:rFonts w:ascii="Times New Roman" w:eastAsia="Times New Roman" w:hAnsi="Times New Roman" w:cs="Times New Roman"/>
          </w:rPr>
          <w:t xml:space="preserve">my work will further the discipline of disease ecology by focusing on an understudied area, </w:t>
        </w:r>
        <w:proofErr w:type="spellStart"/>
        <w:r w:rsidR="00121292">
          <w:rPr>
            <w:rFonts w:ascii="Times New Roman" w:eastAsia="Times New Roman" w:hAnsi="Times New Roman" w:cs="Times New Roman"/>
          </w:rPr>
          <w:t>coinfection</w:t>
        </w:r>
        <w:proofErr w:type="spellEnd"/>
        <w:r w:rsidR="00121292">
          <w:rPr>
            <w:rFonts w:ascii="Times New Roman" w:eastAsia="Times New Roman" w:hAnsi="Times New Roman" w:cs="Times New Roman"/>
          </w:rPr>
          <w:t xml:space="preserve"> and parasite interactions (CITE).</w:t>
        </w:r>
      </w:ins>
      <w:ins w:id="58" w:author="Samantha" w:date="2017-09-19T12:43:00Z">
        <w:r w:rsidR="00121292">
          <w:rPr>
            <w:rFonts w:ascii="Times New Roman" w:eastAsia="Times New Roman" w:hAnsi="Times New Roman" w:cs="Times New Roman"/>
          </w:rPr>
          <w:t xml:space="preserve"> </w:t>
        </w:r>
      </w:ins>
      <w:ins w:id="59" w:author="Samantha" w:date="2017-09-19T12:44:00Z">
        <w:r w:rsidR="00121292">
          <w:rPr>
            <w:rFonts w:ascii="Times New Roman" w:eastAsia="Times New Roman" w:hAnsi="Times New Roman" w:cs="Times New Roman"/>
          </w:rPr>
          <w:t xml:space="preserve">In discovering how multiple pathogens interact to affect bee health, </w:t>
        </w:r>
      </w:ins>
      <w:ins w:id="60" w:author="Samantha" w:date="2017-09-19T12:43:00Z">
        <w:r w:rsidR="00121292">
          <w:rPr>
            <w:rFonts w:ascii="Times New Roman" w:eastAsia="Times New Roman" w:hAnsi="Times New Roman" w:cs="Times New Roman"/>
          </w:rPr>
          <w:t xml:space="preserve">my work will </w:t>
        </w:r>
      </w:ins>
      <w:ins w:id="61" w:author="Samantha" w:date="2017-09-19T12:47:00Z">
        <w:r w:rsidR="00121292">
          <w:rPr>
            <w:rFonts w:ascii="Times New Roman" w:eastAsia="Times New Roman" w:hAnsi="Times New Roman" w:cs="Times New Roman"/>
          </w:rPr>
          <w:t>advance</w:t>
        </w:r>
      </w:ins>
      <w:ins w:id="62" w:author="Samantha" w:date="2017-09-19T12:43:00Z">
        <w:r w:rsidR="00121292">
          <w:rPr>
            <w:rFonts w:ascii="Times New Roman" w:eastAsia="Times New Roman" w:hAnsi="Times New Roman" w:cs="Times New Roman"/>
          </w:rPr>
          <w:t xml:space="preserve"> </w:t>
        </w:r>
      </w:ins>
      <w:ins w:id="63" w:author="Samantha" w:date="2017-09-19T12:45:00Z">
        <w:r w:rsidR="00121292">
          <w:rPr>
            <w:rFonts w:ascii="Times New Roman" w:eastAsia="Times New Roman" w:hAnsi="Times New Roman" w:cs="Times New Roman"/>
          </w:rPr>
          <w:t xml:space="preserve">efforts to understand the threats to </w:t>
        </w:r>
      </w:ins>
      <w:ins w:id="64" w:author="Samantha" w:date="2017-09-19T12:49:00Z">
        <w:r w:rsidR="00121292">
          <w:rPr>
            <w:rFonts w:ascii="Times New Roman" w:eastAsia="Times New Roman" w:hAnsi="Times New Roman" w:cs="Times New Roman"/>
          </w:rPr>
          <w:t>bees and could lead to treatment recommendations to</w:t>
        </w:r>
      </w:ins>
      <w:ins w:id="65" w:author="Samantha" w:date="2017-09-19T12:45:00Z">
        <w:r w:rsidR="00121292">
          <w:rPr>
            <w:rFonts w:ascii="Times New Roman" w:eastAsia="Times New Roman" w:hAnsi="Times New Roman" w:cs="Times New Roman"/>
          </w:rPr>
          <w:t xml:space="preserve"> improve </w:t>
        </w:r>
      </w:ins>
      <w:proofErr w:type="gramStart"/>
      <w:ins w:id="66" w:author="Samantha" w:date="2017-09-19T12:48:00Z">
        <w:r w:rsidR="00121292">
          <w:rPr>
            <w:rFonts w:ascii="Times New Roman" w:eastAsia="Times New Roman" w:hAnsi="Times New Roman" w:cs="Times New Roman"/>
          </w:rPr>
          <w:t xml:space="preserve">honey </w:t>
        </w:r>
      </w:ins>
      <w:ins w:id="67" w:author="Samantha" w:date="2017-09-19T12:45:00Z">
        <w:r w:rsidR="00121292">
          <w:rPr>
            <w:rFonts w:ascii="Times New Roman" w:eastAsia="Times New Roman" w:hAnsi="Times New Roman" w:cs="Times New Roman"/>
          </w:rPr>
          <w:t>bee</w:t>
        </w:r>
        <w:proofErr w:type="gramEnd"/>
        <w:r w:rsidR="00121292">
          <w:rPr>
            <w:rFonts w:ascii="Times New Roman" w:eastAsia="Times New Roman" w:hAnsi="Times New Roman" w:cs="Times New Roman"/>
          </w:rPr>
          <w:t xml:space="preserve"> health</w:t>
        </w:r>
      </w:ins>
      <w:ins w:id="68" w:author="Samantha" w:date="2017-09-19T12:49:00Z">
        <w:r w:rsidR="00121292">
          <w:rPr>
            <w:rFonts w:ascii="Times New Roman" w:eastAsia="Times New Roman" w:hAnsi="Times New Roman" w:cs="Times New Roman"/>
          </w:rPr>
          <w:t>. This will directly benefit beekeepers and growers reliant on the pollination serves of bees.</w:t>
        </w:r>
      </w:ins>
      <w:del w:id="69" w:author="Samantha" w:date="2017-09-19T12:43:00Z">
        <w:r w:rsidR="001319C8" w:rsidRPr="00D87759" w:rsidDel="00121292">
          <w:rPr>
            <w:rFonts w:ascii="Times New Roman" w:eastAsia="Times New Roman" w:hAnsi="Times New Roman" w:cs="Times New Roman"/>
            <w:highlight w:val="yellow"/>
          </w:rPr>
          <w:delText>I hope to begin</w:delText>
        </w:r>
        <w:r w:rsidR="001319C8" w:rsidDel="00121292">
          <w:rPr>
            <w:rFonts w:ascii="Times New Roman" w:eastAsia="Times New Roman" w:hAnsi="Times New Roman" w:cs="Times New Roman"/>
          </w:rPr>
          <w:delText xml:space="preserve"> to think abo</w:delText>
        </w:r>
        <w:r w:rsidR="0040111D" w:rsidDel="00121292">
          <w:rPr>
            <w:rFonts w:ascii="Times New Roman" w:eastAsia="Times New Roman" w:hAnsi="Times New Roman" w:cs="Times New Roman"/>
          </w:rPr>
          <w:delText>ut coinfection</w:delText>
        </w:r>
        <w:r w:rsidR="001319C8" w:rsidDel="00121292">
          <w:rPr>
            <w:rFonts w:ascii="Times New Roman" w:eastAsia="Times New Roman" w:hAnsi="Times New Roman" w:cs="Times New Roman"/>
          </w:rPr>
          <w:delText xml:space="preserve"> from a novel </w:delText>
        </w:r>
        <w:r w:rsidR="0040111D" w:rsidDel="00121292">
          <w:rPr>
            <w:rFonts w:ascii="Times New Roman" w:eastAsia="Times New Roman" w:hAnsi="Times New Roman" w:cs="Times New Roman"/>
          </w:rPr>
          <w:delText>angle,</w:delText>
        </w:r>
        <w:r w:rsidR="001319C8" w:rsidDel="00121292">
          <w:rPr>
            <w:rFonts w:ascii="Times New Roman" w:eastAsia="Times New Roman" w:hAnsi="Times New Roman" w:cs="Times New Roman"/>
          </w:rPr>
          <w:delText xml:space="preserve"> bringing the top minds in each field together.   </w:delText>
        </w:r>
        <w:commentRangeEnd w:id="50"/>
        <w:r w:rsidR="00D86986" w:rsidDel="00121292">
          <w:rPr>
            <w:rStyle w:val="CommentReference"/>
          </w:rPr>
          <w:commentReference w:id="50"/>
        </w:r>
      </w:del>
      <w:ins w:id="70" w:author="Samantha" w:date="2017-09-19T12:52:00Z">
        <w:r w:rsidR="00ED4095">
          <w:rPr>
            <w:rFonts w:ascii="Times New Roman" w:hAnsi="Times New Roman" w:cs="Times New Roman"/>
            <w:b/>
          </w:rPr>
          <w:t xml:space="preserve"> </w:t>
        </w:r>
        <w:proofErr w:type="spellStart"/>
        <w:r w:rsidR="00ED4095">
          <w:rPr>
            <w:rFonts w:ascii="Times New Roman" w:eastAsia="Times New Roman" w:hAnsi="Times New Roman" w:cs="Times New Roman"/>
          </w:rPr>
          <w:t>C</w:t>
        </w:r>
      </w:ins>
      <w:r w:rsidR="00AA415F">
        <w:rPr>
          <w:rFonts w:ascii="Times New Roman" w:eastAsia="Times New Roman" w:hAnsi="Times New Roman" w:cs="Times New Roman"/>
        </w:rPr>
        <w:t>oinfection</w:t>
      </w:r>
      <w:proofErr w:type="spellEnd"/>
      <w:ins w:id="71" w:author="Samantha" w:date="2017-09-19T12:52:00Z">
        <w:r w:rsidR="00ED4095">
          <w:rPr>
            <w:rFonts w:ascii="Times New Roman" w:eastAsia="Times New Roman" w:hAnsi="Times New Roman" w:cs="Times New Roman"/>
          </w:rPr>
          <w:t xml:space="preserve"> also</w:t>
        </w:r>
      </w:ins>
      <w:r w:rsidR="00AA415F">
        <w:rPr>
          <w:rFonts w:ascii="Times New Roman" w:eastAsia="Times New Roman" w:hAnsi="Times New Roman" w:cs="Times New Roman"/>
        </w:rPr>
        <w:t xml:space="preserve"> poses a risk to the na</w:t>
      </w:r>
      <w:r w:rsidR="0000025F">
        <w:rPr>
          <w:rFonts w:ascii="Times New Roman" w:eastAsia="Times New Roman" w:hAnsi="Times New Roman" w:cs="Times New Roman"/>
        </w:rPr>
        <w:t xml:space="preserve">tive bee community as well as </w:t>
      </w:r>
      <w:r w:rsidR="00AA415F">
        <w:rPr>
          <w:rFonts w:ascii="Times New Roman" w:eastAsia="Times New Roman" w:hAnsi="Times New Roman" w:cs="Times New Roman"/>
        </w:rPr>
        <w:t>managed honeybee</w:t>
      </w:r>
      <w:r w:rsidR="0000025F">
        <w:rPr>
          <w:rFonts w:ascii="Times New Roman" w:eastAsia="Times New Roman" w:hAnsi="Times New Roman" w:cs="Times New Roman"/>
        </w:rPr>
        <w:t>s</w:t>
      </w:r>
      <w:r w:rsidR="00AA415F">
        <w:rPr>
          <w:rFonts w:ascii="Times New Roman" w:eastAsia="Times New Roman" w:hAnsi="Times New Roman" w:cs="Times New Roman"/>
        </w:rPr>
        <w:t xml:space="preserve">. </w:t>
      </w:r>
      <w:proofErr w:type="gramStart"/>
      <w:ins w:id="72" w:author="Samantha" w:date="2017-09-19T12:52:00Z">
        <w:r w:rsidR="00ED4095">
          <w:rPr>
            <w:rFonts w:ascii="Times New Roman" w:eastAsia="Times New Roman" w:hAnsi="Times New Roman" w:cs="Times New Roman"/>
          </w:rPr>
          <w:t xml:space="preserve">Many </w:t>
        </w:r>
      </w:ins>
      <w:r w:rsidR="001166C9">
        <w:rPr>
          <w:rFonts w:ascii="Times New Roman" w:eastAsia="Times New Roman" w:hAnsi="Times New Roman" w:cs="Times New Roman"/>
        </w:rPr>
        <w:t xml:space="preserve">pathogens, especially </w:t>
      </w:r>
      <w:proofErr w:type="spellStart"/>
      <w:ins w:id="73" w:author="Samantha" w:date="2017-09-19T12:52:00Z">
        <w:r w:rsidR="00ED4095">
          <w:rPr>
            <w:rFonts w:ascii="Times New Roman" w:eastAsia="Times New Roman" w:hAnsi="Times New Roman" w:cs="Times New Roman"/>
            <w:i/>
          </w:rPr>
          <w:t>Nosema</w:t>
        </w:r>
      </w:ins>
      <w:proofErr w:type="spellEnd"/>
      <w:r w:rsidR="001166C9" w:rsidRPr="001166C9">
        <w:rPr>
          <w:rFonts w:ascii="Times New Roman" w:eastAsia="Times New Roman" w:hAnsi="Times New Roman" w:cs="Times New Roman"/>
          <w:i/>
        </w:rPr>
        <w:t>.</w:t>
      </w:r>
      <w:proofErr w:type="gramEnd"/>
      <w:ins w:id="74" w:author="Samantha" w:date="2017-09-19T12:52:00Z">
        <w:r w:rsidR="00ED4095">
          <w:rPr>
            <w:rFonts w:ascii="Times New Roman" w:eastAsia="Times New Roman" w:hAnsi="Times New Roman" w:cs="Times New Roman"/>
            <w:i/>
          </w:rPr>
          <w:t xml:space="preserve"> Spp. </w:t>
        </w:r>
      </w:ins>
      <w:r w:rsidR="00AA415F">
        <w:rPr>
          <w:rFonts w:ascii="Times New Roman" w:eastAsia="Times New Roman" w:hAnsi="Times New Roman" w:cs="Times New Roman"/>
        </w:rPr>
        <w:t xml:space="preserve">and </w:t>
      </w:r>
      <w:r w:rsidR="00CF48C9" w:rsidRPr="00CF48C9">
        <w:rPr>
          <w:rFonts w:ascii="Times New Roman" w:eastAsia="Times New Roman" w:hAnsi="Times New Roman" w:cs="Times New Roman"/>
          <w:highlight w:val="yellow"/>
        </w:rPr>
        <w:t>several</w:t>
      </w:r>
      <w:r w:rsidR="00AA415F">
        <w:rPr>
          <w:rFonts w:ascii="Times New Roman" w:eastAsia="Times New Roman" w:hAnsi="Times New Roman" w:cs="Times New Roman"/>
        </w:rPr>
        <w:t xml:space="preserve"> RNA</w:t>
      </w:r>
      <w:r w:rsidR="00CF48C9">
        <w:rPr>
          <w:rFonts w:ascii="Times New Roman" w:eastAsia="Times New Roman" w:hAnsi="Times New Roman" w:cs="Times New Roman"/>
        </w:rPr>
        <w:t xml:space="preserve"> viruses (including DWV</w:t>
      </w:r>
      <w:r w:rsidR="00AA415F">
        <w:rPr>
          <w:rFonts w:ascii="Times New Roman" w:eastAsia="Times New Roman" w:hAnsi="Times New Roman" w:cs="Times New Roman"/>
        </w:rPr>
        <w:t>) have been shown to</w:t>
      </w:r>
      <w:r w:rsidR="0000025F">
        <w:rPr>
          <w:rFonts w:ascii="Times New Roman" w:eastAsia="Times New Roman" w:hAnsi="Times New Roman" w:cs="Times New Roman"/>
        </w:rPr>
        <w:t xml:space="preserve"> be spilling over into </w:t>
      </w:r>
      <w:r w:rsidR="0000025F" w:rsidRPr="00CF48C9">
        <w:rPr>
          <w:rFonts w:ascii="Times New Roman" w:eastAsia="Times New Roman" w:hAnsi="Times New Roman" w:cs="Times New Roman"/>
          <w:highlight w:val="yellow"/>
        </w:rPr>
        <w:t>wild</w:t>
      </w:r>
      <w:r w:rsidR="0000025F">
        <w:rPr>
          <w:rFonts w:ascii="Times New Roman" w:eastAsia="Times New Roman" w:hAnsi="Times New Roman" w:cs="Times New Roman"/>
        </w:rPr>
        <w:t xml:space="preserve"> </w:t>
      </w:r>
      <w:r w:rsidR="00AA415F">
        <w:rPr>
          <w:rFonts w:ascii="Times New Roman" w:eastAsia="Times New Roman" w:hAnsi="Times New Roman" w:cs="Times New Roman"/>
        </w:rPr>
        <w:t>bee communities (</w:t>
      </w:r>
      <w:r w:rsidR="002D3E11">
        <w:rPr>
          <w:rFonts w:ascii="Times New Roman" w:hAnsi="Times New Roman" w:cs="Times New Roman"/>
        </w:rPr>
        <w:t>8</w:t>
      </w:r>
      <w:r w:rsidR="00AA415F" w:rsidRPr="006C1D89">
        <w:rPr>
          <w:rFonts w:ascii="Times New Roman" w:hAnsi="Times New Roman" w:cs="Times New Roman"/>
        </w:rPr>
        <w:t>)</w:t>
      </w:r>
      <w:r w:rsidR="00AA415F">
        <w:rPr>
          <w:rFonts w:ascii="Times New Roman" w:hAnsi="Times New Roman" w:cs="Times New Roman"/>
        </w:rPr>
        <w:t>.</w:t>
      </w:r>
      <w:r w:rsidR="00AA415F">
        <w:rPr>
          <w:rFonts w:ascii="Times New Roman" w:hAnsi="Times New Roman" w:cs="Times New Roman"/>
          <w:spacing w:val="-1"/>
          <w:position w:val="2"/>
        </w:rPr>
        <w:t xml:space="preserve"> </w:t>
      </w:r>
      <w:r w:rsidR="008C55A8">
        <w:rPr>
          <w:rFonts w:ascii="Times New Roman" w:eastAsia="Times New Roman" w:hAnsi="Times New Roman" w:cs="Times New Roman"/>
        </w:rPr>
        <w:t xml:space="preserve">Understanding how pathogens interact with each other and their host in managed honeybees will allow us to make better recommendations </w:t>
      </w:r>
      <w:r w:rsidR="00AA415F">
        <w:rPr>
          <w:rFonts w:ascii="Times New Roman" w:eastAsia="Times New Roman" w:hAnsi="Times New Roman" w:cs="Times New Roman"/>
        </w:rPr>
        <w:t xml:space="preserve">for </w:t>
      </w:r>
      <w:r w:rsidR="008C55A8">
        <w:rPr>
          <w:rFonts w:ascii="Times New Roman" w:eastAsia="Times New Roman" w:hAnsi="Times New Roman" w:cs="Times New Roman"/>
        </w:rPr>
        <w:t xml:space="preserve">treatment options, potentially </w:t>
      </w:r>
      <w:del w:id="75" w:author="Samantha" w:date="2017-09-19T12:53:00Z">
        <w:r w:rsidR="008C55A8" w:rsidDel="00ED4095">
          <w:rPr>
            <w:rFonts w:ascii="Times New Roman" w:eastAsia="Times New Roman" w:hAnsi="Times New Roman" w:cs="Times New Roman"/>
          </w:rPr>
          <w:delText xml:space="preserve">decreasing </w:delText>
        </w:r>
        <w:r w:rsidR="00801C6E" w:rsidDel="00ED4095">
          <w:rPr>
            <w:rFonts w:ascii="Times New Roman" w:eastAsia="Times New Roman" w:hAnsi="Times New Roman" w:cs="Times New Roman"/>
          </w:rPr>
          <w:delText>honey</w:delText>
        </w:r>
        <w:r w:rsidR="00AA415F" w:rsidDel="00ED4095">
          <w:rPr>
            <w:rFonts w:ascii="Times New Roman" w:eastAsia="Times New Roman" w:hAnsi="Times New Roman" w:cs="Times New Roman"/>
          </w:rPr>
          <w:delText>bee mortality as well as</w:delText>
        </w:r>
      </w:del>
      <w:ins w:id="76" w:author="Samantha" w:date="2017-09-19T12:53:00Z">
        <w:r w:rsidR="00ED4095">
          <w:rPr>
            <w:rFonts w:ascii="Times New Roman" w:eastAsia="Times New Roman" w:hAnsi="Times New Roman" w:cs="Times New Roman"/>
          </w:rPr>
          <w:t>reducing the risk of spillover to</w:t>
        </w:r>
      </w:ins>
      <w:r w:rsidR="00AA415F">
        <w:rPr>
          <w:rFonts w:ascii="Times New Roman" w:eastAsia="Times New Roman" w:hAnsi="Times New Roman" w:cs="Times New Roman"/>
        </w:rPr>
        <w:t xml:space="preserve"> </w:t>
      </w:r>
      <w:ins w:id="77" w:author="Samantha" w:date="2017-09-19T12:53:00Z">
        <w:r w:rsidR="00ED4095">
          <w:rPr>
            <w:rFonts w:ascii="Times New Roman" w:eastAsia="Times New Roman" w:hAnsi="Times New Roman" w:cs="Times New Roman"/>
          </w:rPr>
          <w:t xml:space="preserve">wild bees. </w:t>
        </w:r>
      </w:ins>
      <w:del w:id="78" w:author="Samantha" w:date="2017-09-19T12:53:00Z">
        <w:r w:rsidR="00AA415F" w:rsidDel="00ED4095">
          <w:rPr>
            <w:rFonts w:ascii="Times New Roman" w:eastAsia="Times New Roman" w:hAnsi="Times New Roman" w:cs="Times New Roman"/>
          </w:rPr>
          <w:delText>pollinator declines</w:delText>
        </w:r>
        <w:r w:rsidR="00801C6E" w:rsidDel="00ED4095">
          <w:rPr>
            <w:rFonts w:ascii="Times New Roman" w:eastAsia="Times New Roman" w:hAnsi="Times New Roman" w:cs="Times New Roman"/>
          </w:rPr>
          <w:delText xml:space="preserve"> due to </w:delText>
        </w:r>
        <w:r w:rsidR="0000025F" w:rsidDel="00ED4095">
          <w:rPr>
            <w:rFonts w:ascii="Times New Roman" w:eastAsia="Times New Roman" w:hAnsi="Times New Roman" w:cs="Times New Roman"/>
          </w:rPr>
          <w:delText>spillover</w:delText>
        </w:r>
        <w:r w:rsidR="00801C6E" w:rsidDel="00ED4095">
          <w:rPr>
            <w:rFonts w:ascii="Times New Roman" w:eastAsia="Times New Roman" w:hAnsi="Times New Roman" w:cs="Times New Roman"/>
          </w:rPr>
          <w:delText xml:space="preserve"> benefitting beekeepers, growers, bee communities and </w:delText>
        </w:r>
        <w:r w:rsidR="00801C6E" w:rsidRPr="00A55B18" w:rsidDel="00ED4095">
          <w:rPr>
            <w:rFonts w:ascii="Times New Roman" w:eastAsia="Times New Roman" w:hAnsi="Times New Roman" w:cs="Times New Roman"/>
            <w:highlight w:val="yellow"/>
          </w:rPr>
          <w:delText>consumers</w:delText>
        </w:r>
        <w:r w:rsidR="00801C6E" w:rsidDel="00ED4095">
          <w:rPr>
            <w:rFonts w:ascii="Times New Roman" w:eastAsia="Times New Roman" w:hAnsi="Times New Roman" w:cs="Times New Roman"/>
          </w:rPr>
          <w:delText xml:space="preserve"> </w:delText>
        </w:r>
        <w:commentRangeStart w:id="79"/>
        <w:r w:rsidR="00801C6E" w:rsidDel="00ED4095">
          <w:rPr>
            <w:rFonts w:ascii="Times New Roman" w:eastAsia="Times New Roman" w:hAnsi="Times New Roman" w:cs="Times New Roman"/>
          </w:rPr>
          <w:delText>alike</w:delText>
        </w:r>
        <w:commentRangeEnd w:id="79"/>
        <w:r w:rsidR="00D86986" w:rsidDel="00ED4095">
          <w:rPr>
            <w:rStyle w:val="CommentReference"/>
          </w:rPr>
          <w:commentReference w:id="79"/>
        </w:r>
        <w:r w:rsidR="0000025F" w:rsidDel="00ED4095">
          <w:rPr>
            <w:rFonts w:ascii="Times New Roman" w:eastAsia="Times New Roman" w:hAnsi="Times New Roman" w:cs="Times New Roman"/>
          </w:rPr>
          <w:delText>.</w:delText>
        </w:r>
      </w:del>
      <w:ins w:id="80" w:author="Samantha" w:date="2017-09-19T12:53:00Z">
        <w:r w:rsidR="00ED4095">
          <w:rPr>
            <w:rFonts w:ascii="Times New Roman" w:eastAsia="Times New Roman" w:hAnsi="Times New Roman" w:cs="Times New Roman"/>
          </w:rPr>
          <w:t>To reach beekeepers and growers, I will continue to hold workshops</w:t>
        </w:r>
      </w:ins>
      <w:ins w:id="81" w:author="Samantha" w:date="2017-09-19T12:56:00Z">
        <w:r w:rsidR="00ED4095">
          <w:rPr>
            <w:rFonts w:ascii="Times New Roman" w:eastAsia="Times New Roman" w:hAnsi="Times New Roman" w:cs="Times New Roman"/>
          </w:rPr>
          <w:t xml:space="preserve"> and lectures</w:t>
        </w:r>
      </w:ins>
      <w:ins w:id="82" w:author="Samantha" w:date="2017-09-19T12:53:00Z">
        <w:r w:rsidR="00ED4095">
          <w:rPr>
            <w:rFonts w:ascii="Times New Roman" w:eastAsia="Times New Roman" w:hAnsi="Times New Roman" w:cs="Times New Roman"/>
          </w:rPr>
          <w:t xml:space="preserve"> to spread awareness of bee disease and management options to reduce </w:t>
        </w:r>
        <w:proofErr w:type="spellStart"/>
        <w:r w:rsidR="00ED4095">
          <w:rPr>
            <w:rFonts w:ascii="Times New Roman" w:eastAsia="Times New Roman" w:hAnsi="Times New Roman" w:cs="Times New Roman"/>
          </w:rPr>
          <w:t>coinfection</w:t>
        </w:r>
        <w:proofErr w:type="spellEnd"/>
        <w:r w:rsidR="00ED4095">
          <w:rPr>
            <w:rFonts w:ascii="Times New Roman" w:eastAsia="Times New Roman" w:hAnsi="Times New Roman" w:cs="Times New Roman"/>
          </w:rPr>
          <w:t xml:space="preserve"> and the risk of spillover.</w:t>
        </w:r>
      </w:ins>
      <w:ins w:id="83" w:author="Samantha" w:date="2017-09-19T12:54:00Z">
        <w:r w:rsidR="00ED4095">
          <w:rPr>
            <w:rFonts w:ascii="Times New Roman" w:eastAsia="Times New Roman" w:hAnsi="Times New Roman" w:cs="Times New Roman"/>
          </w:rPr>
          <w:t xml:space="preserve"> I will publish my results in academic journals. I will also mentor 1-3 undergraduate students each semester</w:t>
        </w:r>
      </w:ins>
      <w:ins w:id="84" w:author="Samantha" w:date="2017-09-19T12:55:00Z">
        <w:r w:rsidR="00ED4095">
          <w:rPr>
            <w:rFonts w:ascii="Times New Roman" w:eastAsia="Times New Roman" w:hAnsi="Times New Roman" w:cs="Times New Roman"/>
          </w:rPr>
          <w:t xml:space="preserve"> and provide opportunities for independent research projects. </w:t>
        </w:r>
      </w:ins>
    </w:p>
    <w:p w14:paraId="122FB5AB" w14:textId="77777777" w:rsidR="00420DEB" w:rsidRDefault="00420DEB" w:rsidP="00C30917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59E36D91" w14:textId="04EF4B0A" w:rsidR="001319C8" w:rsidRPr="00110886" w:rsidRDefault="008C55A8" w:rsidP="00C30917">
      <w:pPr>
        <w:rPr>
          <w:rFonts w:ascii="Times New Roman" w:hAnsi="Times New Roman" w:cs="Times New Roman"/>
          <w:sz w:val="20"/>
          <w:szCs w:val="20"/>
        </w:rPr>
      </w:pPr>
      <w:r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References:</w:t>
      </w:r>
      <w:r w:rsid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BE33DE" w:rsidRPr="00C30917">
        <w:rPr>
          <w:rFonts w:ascii="Times New Roman" w:hAnsi="Times New Roman" w:cs="Times New Roman"/>
          <w:b/>
          <w:sz w:val="20"/>
          <w:szCs w:val="20"/>
        </w:rPr>
        <w:t>1)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E94" w:rsidRPr="00C30917">
        <w:rPr>
          <w:rFonts w:ascii="Times New Roman" w:hAnsi="Times New Roman" w:cs="Times New Roman"/>
          <w:sz w:val="20"/>
          <w:szCs w:val="20"/>
        </w:rPr>
        <w:t>Aizen</w:t>
      </w:r>
      <w:proofErr w:type="spellEnd"/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M. a., et al. 2009. How much does agriculture depend on pollinators? Lessons from long-term trends in crop production.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Annals of Botany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103</w:t>
      </w:r>
      <w:r w:rsidR="00721E94" w:rsidRPr="00C30917">
        <w:rPr>
          <w:rFonts w:ascii="Times New Roman" w:hAnsi="Times New Roman" w:cs="Times New Roman"/>
          <w:sz w:val="20"/>
          <w:szCs w:val="20"/>
        </w:rPr>
        <w:t>: 1579–1588</w:t>
      </w:r>
      <w:r w:rsidR="00BE33DE" w:rsidRPr="00C30917">
        <w:rPr>
          <w:rFonts w:ascii="Times New Roman" w:hAnsi="Times New Roman" w:cs="Times New Roman"/>
          <w:sz w:val="20"/>
          <w:szCs w:val="20"/>
        </w:rPr>
        <w:t>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sz w:val="20"/>
          <w:szCs w:val="20"/>
        </w:rPr>
        <w:t>2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Morse, R. a, &amp;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Calderone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N. W. 2000. The value of honey bees as pollinators of US crops in 2000.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Bee Culture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128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: 1–15. </w:t>
      </w:r>
      <w:r w:rsidR="002D3E11">
        <w:rPr>
          <w:rFonts w:ascii="Times New Roman" w:hAnsi="Times New Roman" w:cs="Times New Roman"/>
          <w:b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Van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Engelsdorp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D., et al. 2008. A survey of honey bee colony losses in the U.S., Fall 2007 to Spring 2008. </w:t>
      </w:r>
      <w:proofErr w:type="spellStart"/>
      <w:r w:rsidR="002D3E11" w:rsidRPr="00C30917">
        <w:rPr>
          <w:rFonts w:ascii="Times New Roman" w:hAnsi="Times New Roman" w:cs="Times New Roman"/>
          <w:iCs/>
          <w:sz w:val="20"/>
          <w:szCs w:val="20"/>
        </w:rPr>
        <w:t>PLoS</w:t>
      </w:r>
      <w:proofErr w:type="spellEnd"/>
      <w:r w:rsidR="002D3E11" w:rsidRPr="00C30917">
        <w:rPr>
          <w:rFonts w:ascii="Times New Roman" w:hAnsi="Times New Roman" w:cs="Times New Roman"/>
          <w:iCs/>
          <w:sz w:val="20"/>
          <w:szCs w:val="20"/>
        </w:rPr>
        <w:t xml:space="preserve"> ONE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sz w:val="20"/>
          <w:szCs w:val="20"/>
        </w:rPr>
        <w:t>(12): 8–13.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583922" w:rsidRPr="00583922">
        <w:rPr>
          <w:rFonts w:ascii="Times New Roman" w:hAnsi="Times New Roman" w:cs="Times New Roman"/>
          <w:b/>
          <w:sz w:val="20"/>
          <w:szCs w:val="20"/>
        </w:rPr>
        <w:t>4</w:t>
      </w:r>
      <w:r w:rsidR="00BE33DE" w:rsidRPr="00583922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Cox-Foster, D. L., et al. 2007. A </w:t>
      </w:r>
      <w:proofErr w:type="spellStart"/>
      <w:r w:rsidR="00721E94" w:rsidRPr="00C30917">
        <w:rPr>
          <w:rFonts w:ascii="Times New Roman" w:hAnsi="Times New Roman" w:cs="Times New Roman"/>
          <w:sz w:val="20"/>
          <w:szCs w:val="20"/>
        </w:rPr>
        <w:t>metagenomic</w:t>
      </w:r>
      <w:proofErr w:type="spellEnd"/>
      <w:r w:rsidR="00721E94" w:rsidRPr="00C30917">
        <w:rPr>
          <w:rFonts w:ascii="Times New Roman" w:hAnsi="Times New Roman" w:cs="Times New Roman"/>
          <w:sz w:val="20"/>
          <w:szCs w:val="20"/>
        </w:rPr>
        <w:t xml:space="preserve"> survey of microbes in honey bee colony collapse disorder.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Science 318</w:t>
      </w:r>
      <w:r w:rsidR="00721E94" w:rsidRPr="00C30917">
        <w:rPr>
          <w:rFonts w:ascii="Times New Roman" w:hAnsi="Times New Roman" w:cs="Times New Roman"/>
          <w:sz w:val="20"/>
          <w:szCs w:val="20"/>
        </w:rPr>
        <w:t>: 283–287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. </w:t>
      </w:r>
      <w:r w:rsidR="002D3E11">
        <w:rPr>
          <w:rFonts w:ascii="Times New Roman" w:hAnsi="Times New Roman" w:cs="Times New Roman"/>
          <w:b/>
          <w:sz w:val="20"/>
          <w:szCs w:val="20"/>
        </w:rPr>
        <w:t>5</w:t>
      </w:r>
      <w:r w:rsidR="00BE33DE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6)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Johnson, P. T. J., et al. 2016. Why infectious disease research needs community ecology. Science. </w:t>
      </w:r>
      <w:r w:rsidR="002D3E11" w:rsidRPr="00C30917">
        <w:rPr>
          <w:rFonts w:ascii="Times New Roman" w:hAnsi="Times New Roman" w:cs="Times New Roman"/>
          <w:i/>
          <w:iCs/>
          <w:sz w:val="20"/>
          <w:szCs w:val="20"/>
        </w:rPr>
        <w:t>349</w:t>
      </w:r>
      <w:r w:rsidR="002D3E11">
        <w:rPr>
          <w:rFonts w:ascii="Times New Roman" w:hAnsi="Times New Roman" w:cs="Times New Roman"/>
          <w:sz w:val="20"/>
          <w:szCs w:val="20"/>
        </w:rPr>
        <w:t>(6252): 1-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20. </w:t>
      </w:r>
      <w:r w:rsidR="007D0E85" w:rsidRPr="00C30917">
        <w:rPr>
          <w:rFonts w:ascii="Times New Roman" w:hAnsi="Times New Roman" w:cs="Times New Roman"/>
          <w:sz w:val="20"/>
          <w:szCs w:val="20"/>
        </w:rPr>
        <w:t>Hébert-</w:t>
      </w:r>
      <w:proofErr w:type="spellStart"/>
      <w:r w:rsidR="007D0E85" w:rsidRPr="00C30917">
        <w:rPr>
          <w:rFonts w:ascii="Times New Roman" w:hAnsi="Times New Roman" w:cs="Times New Roman"/>
          <w:sz w:val="20"/>
          <w:szCs w:val="20"/>
        </w:rPr>
        <w:t>dufresne</w:t>
      </w:r>
      <w:proofErr w:type="spellEnd"/>
      <w:r w:rsidR="007D0E85" w:rsidRPr="00C30917">
        <w:rPr>
          <w:rFonts w:ascii="Times New Roman" w:hAnsi="Times New Roman" w:cs="Times New Roman"/>
          <w:sz w:val="20"/>
          <w:szCs w:val="20"/>
        </w:rPr>
        <w:t xml:space="preserve">, L., &amp; </w:t>
      </w:r>
      <w:proofErr w:type="spellStart"/>
      <w:r w:rsidR="007D0E85" w:rsidRPr="00C30917">
        <w:rPr>
          <w:rFonts w:ascii="Times New Roman" w:hAnsi="Times New Roman" w:cs="Times New Roman"/>
          <w:sz w:val="20"/>
          <w:szCs w:val="20"/>
        </w:rPr>
        <w:t>Althouse</w:t>
      </w:r>
      <w:proofErr w:type="spellEnd"/>
      <w:r w:rsidR="007D0E85" w:rsidRPr="00C30917">
        <w:rPr>
          <w:rFonts w:ascii="Times New Roman" w:hAnsi="Times New Roman" w:cs="Times New Roman"/>
          <w:sz w:val="20"/>
          <w:szCs w:val="20"/>
        </w:rPr>
        <w:t xml:space="preserve">, B. M. 2015. Complex dynamics of synergistic coinfections on realistically clustered networks. PNAS. </w:t>
      </w:r>
      <w:r w:rsidR="007D0E85" w:rsidRPr="00C30917">
        <w:rPr>
          <w:rFonts w:ascii="Times New Roman" w:hAnsi="Times New Roman" w:cs="Times New Roman"/>
          <w:i/>
          <w:iCs/>
          <w:sz w:val="20"/>
          <w:szCs w:val="20"/>
        </w:rPr>
        <w:t>112</w:t>
      </w:r>
      <w:r w:rsidR="007D0E85" w:rsidRPr="00C30917">
        <w:rPr>
          <w:rFonts w:ascii="Times New Roman" w:hAnsi="Times New Roman" w:cs="Times New Roman"/>
          <w:sz w:val="20"/>
          <w:szCs w:val="20"/>
        </w:rPr>
        <w:t>(33): 1–6.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sz w:val="20"/>
          <w:szCs w:val="20"/>
        </w:rPr>
        <w:t>7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Dietemann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V., et al. 2013. Standard methods for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varroa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 research, Journal of Apicultural Research. </w:t>
      </w:r>
      <w:r w:rsidR="002D3E11" w:rsidRPr="00C30917">
        <w:rPr>
          <w:rFonts w:ascii="Times New Roman" w:hAnsi="Times New Roman" w:cs="Times New Roman"/>
          <w:i/>
          <w:iCs/>
          <w:sz w:val="20"/>
          <w:szCs w:val="20"/>
        </w:rPr>
        <w:t>52</w:t>
      </w:r>
      <w:r w:rsidR="002D3E11" w:rsidRPr="00C30917">
        <w:rPr>
          <w:rFonts w:ascii="Times New Roman" w:hAnsi="Times New Roman" w:cs="Times New Roman"/>
          <w:sz w:val="20"/>
          <w:szCs w:val="20"/>
        </w:rPr>
        <w:t>(1): 1–54.</w:t>
      </w:r>
      <w:r w:rsidR="007D0E85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2D3E11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8</w:t>
      </w:r>
      <w:r w:rsidR="00BE33DE"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Fürst</w:t>
      </w:r>
      <w:proofErr w:type="spellEnd"/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, M et al. 2014. Disease associations between honeybees and bumblebees as a threat to wild pollinators</w:t>
      </w:r>
      <w:r w:rsidR="00C83BF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Nature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1E5E8C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506: 364-373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C30917" w:rsidRPr="00C30917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1319C8" w:rsidRPr="00110886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amantha" w:date="2017-09-19T12:23:00Z" w:initials="S">
    <w:p w14:paraId="6E66243C" w14:textId="26F7AD98" w:rsidR="00ED4095" w:rsidRDefault="00ED4095">
      <w:pPr>
        <w:pStyle w:val="CommentText"/>
      </w:pPr>
      <w:r>
        <w:rPr>
          <w:rStyle w:val="CommentReference"/>
        </w:rPr>
        <w:annotationRef/>
      </w:r>
      <w:r>
        <w:t>Edit to make active voice</w:t>
      </w:r>
    </w:p>
  </w:comment>
  <w:comment w:id="2" w:author="Samantha" w:date="2017-09-19T13:03:00Z" w:initials="S">
    <w:p w14:paraId="29BB3DDA" w14:textId="6247187E" w:rsidR="00ED4095" w:rsidRDefault="00ED4095">
      <w:pPr>
        <w:pStyle w:val="CommentText"/>
      </w:pPr>
      <w:r>
        <w:rPr>
          <w:rStyle w:val="CommentReference"/>
        </w:rPr>
        <w:annotationRef/>
      </w:r>
      <w:r w:rsidR="002C30BD">
        <w:t xml:space="preserve">Disease Ecology exists and you should mention the term. Just figure out how your work will further the field. </w:t>
      </w:r>
      <w:r w:rsidR="002C30BD">
        <w:t xml:space="preserve">I suggest this paragraph should: </w:t>
      </w:r>
      <w:r>
        <w:t xml:space="preserve">clearly identify gaps in disease ecology (i.e. </w:t>
      </w:r>
      <w:proofErr w:type="spellStart"/>
      <w:r>
        <w:t>coinfection</w:t>
      </w:r>
      <w:proofErr w:type="spellEnd"/>
      <w:r>
        <w:t>, temporal understanding), why this is important, and what is needed to fill those gaps</w:t>
      </w:r>
      <w:r w:rsidR="002C30BD">
        <w:t xml:space="preserve">… Then your objectives will do that.  </w:t>
      </w:r>
    </w:p>
  </w:comment>
  <w:comment w:id="30" w:author="Samantha" w:date="2017-09-19T12:31:00Z" w:initials="S">
    <w:p w14:paraId="23B92398" w14:textId="3744D83E" w:rsidR="00ED4095" w:rsidRDefault="00ED4095">
      <w:pPr>
        <w:pStyle w:val="CommentText"/>
      </w:pPr>
      <w:ins w:id="32" w:author="Samantha" w:date="2017-09-19T12:31:00Z">
        <w:r>
          <w:rPr>
            <w:rStyle w:val="CommentReference"/>
          </w:rPr>
          <w:annotationRef/>
        </w:r>
      </w:ins>
      <w:r>
        <w:t>Reword to remove the word ‘How’ from each of your objectives</w:t>
      </w:r>
    </w:p>
  </w:comment>
  <w:comment w:id="36" w:author="Samantha" w:date="2017-09-19T13:00:00Z" w:initials="S">
    <w:p w14:paraId="63D96795" w14:textId="4F737EF6" w:rsidR="00ED4095" w:rsidRDefault="00ED4095">
      <w:pPr>
        <w:pStyle w:val="CommentText"/>
      </w:pPr>
      <w:r>
        <w:rPr>
          <w:rStyle w:val="CommentReference"/>
        </w:rPr>
        <w:annotationRef/>
      </w:r>
      <w:r>
        <w:t xml:space="preserve">Before you get into your </w:t>
      </w:r>
      <w:proofErr w:type="spellStart"/>
      <w:r>
        <w:t>obejctives</w:t>
      </w:r>
      <w:proofErr w:type="spellEnd"/>
      <w:r>
        <w:t xml:space="preserve">, give one sentence here to clearly convey to readers why your project is novel. </w:t>
      </w:r>
    </w:p>
  </w:comment>
  <w:comment w:id="37" w:author="Samantha" w:date="2017-09-19T12:32:00Z" w:initials="S">
    <w:p w14:paraId="5997AADF" w14:textId="018AB546" w:rsidR="00ED4095" w:rsidRDefault="00ED4095">
      <w:pPr>
        <w:pStyle w:val="CommentText"/>
      </w:pPr>
      <w:r>
        <w:rPr>
          <w:rStyle w:val="CommentReference"/>
        </w:rPr>
        <w:annotationRef/>
      </w:r>
      <w:r>
        <w:t>Need to include something out temporal variation above</w:t>
      </w:r>
    </w:p>
  </w:comment>
  <w:comment w:id="39" w:author="Samantha" w:date="2017-09-19T12:33:00Z" w:initials="S">
    <w:p w14:paraId="5E157DB8" w14:textId="4EF58D8F" w:rsidR="00ED4095" w:rsidRDefault="00ED4095">
      <w:pPr>
        <w:pStyle w:val="CommentText"/>
      </w:pPr>
      <w:r>
        <w:rPr>
          <w:rStyle w:val="CommentReference"/>
        </w:rPr>
        <w:annotationRef/>
      </w:r>
      <w:r>
        <w:t xml:space="preserve">You can’t determine which </w:t>
      </w:r>
      <w:proofErr w:type="spellStart"/>
      <w:r>
        <w:t>Nosema</w:t>
      </w:r>
      <w:proofErr w:type="spellEnd"/>
      <w:r>
        <w:t xml:space="preserve"> species with a </w:t>
      </w:r>
      <w:proofErr w:type="spellStart"/>
      <w:r>
        <w:t>hemocytometer</w:t>
      </w:r>
      <w:proofErr w:type="spellEnd"/>
    </w:p>
  </w:comment>
  <w:comment w:id="45" w:author="Samantha" w:date="2017-09-19T12:35:00Z" w:initials="S">
    <w:p w14:paraId="368FD490" w14:textId="1E5B63A6" w:rsidR="00ED4095" w:rsidRDefault="00ED4095">
      <w:pPr>
        <w:pStyle w:val="CommentText"/>
      </w:pPr>
      <w:r>
        <w:rPr>
          <w:rStyle w:val="CommentReference"/>
        </w:rPr>
        <w:annotationRef/>
      </w:r>
      <w:r>
        <w:t>Provide examples of interaction- and use community ecology lingo and principles</w:t>
      </w:r>
    </w:p>
  </w:comment>
  <w:comment w:id="46" w:author="Samantha" w:date="2017-09-19T12:36:00Z" w:initials="S">
    <w:p w14:paraId="323AD546" w14:textId="78C6383D" w:rsidR="00ED4095" w:rsidRDefault="00ED4095">
      <w:pPr>
        <w:pStyle w:val="CommentText"/>
      </w:pPr>
      <w:r>
        <w:rPr>
          <w:rStyle w:val="CommentReference"/>
        </w:rPr>
        <w:annotationRef/>
      </w:r>
      <w:r>
        <w:t>Or colony health</w:t>
      </w:r>
    </w:p>
  </w:comment>
  <w:comment w:id="50" w:author="Samantha" w:date="2017-09-19T13:02:00Z" w:initials="S">
    <w:p w14:paraId="598E3AEE" w14:textId="5716C849" w:rsidR="00ED4095" w:rsidRDefault="00ED4095">
      <w:pPr>
        <w:pStyle w:val="CommentText"/>
      </w:pPr>
      <w:r>
        <w:rPr>
          <w:rStyle w:val="CommentReference"/>
        </w:rPr>
        <w:annotationRef/>
      </w:r>
      <w:r>
        <w:t>The field of ‘disease ecology’ already exist- don’t ignore that. Instead, use it throughout.</w:t>
      </w:r>
      <w:r w:rsidR="002C30BD">
        <w:t xml:space="preserve"> Here, I attempted to edit to show the following: </w:t>
      </w:r>
      <w:r>
        <w:t xml:space="preserve">You are furthering the discipline of disease ecology by applying concepts of community ecology to study </w:t>
      </w:r>
      <w:proofErr w:type="spellStart"/>
      <w:r>
        <w:t>coinfection</w:t>
      </w:r>
      <w:proofErr w:type="spellEnd"/>
      <w:r>
        <w:t>, i.e. parasite interactions. This particular area (</w:t>
      </w:r>
      <w:proofErr w:type="spellStart"/>
      <w:r>
        <w:t>coinfection</w:t>
      </w:r>
      <w:proofErr w:type="spellEnd"/>
      <w:r>
        <w:t xml:space="preserve">) of disease ecology is lacking (find a good citation for this).  </w:t>
      </w:r>
    </w:p>
  </w:comment>
  <w:comment w:id="79" w:author="Samantha" w:date="2017-09-19T12:41:00Z" w:initials="S">
    <w:p w14:paraId="724A625B" w14:textId="447CF436" w:rsidR="00ED4095" w:rsidRDefault="00ED4095">
      <w:pPr>
        <w:pStyle w:val="CommentText"/>
      </w:pPr>
      <w:r>
        <w:rPr>
          <w:rStyle w:val="CommentReference"/>
        </w:rPr>
        <w:annotationRef/>
      </w:r>
      <w:r>
        <w:t xml:space="preserve">You should cite specific other examples of broader impacts, like journal publications, mentoring students, workshops, beekeeper talks. Etc. Your work with Andre for </w:t>
      </w:r>
      <w:proofErr w:type="spellStart"/>
      <w:r>
        <w:t>Nosema</w:t>
      </w:r>
      <w:proofErr w:type="spellEnd"/>
      <w:r>
        <w:t xml:space="preserve"> medications</w:t>
      </w:r>
      <w:proofErr w:type="gramStart"/>
      <w:r>
        <w:t>?!</w:t>
      </w:r>
      <w:proofErr w:type="gramEnd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84D93" w14:textId="77777777" w:rsidR="00ED4095" w:rsidRDefault="00ED4095" w:rsidP="008C55A8">
      <w:r>
        <w:separator/>
      </w:r>
    </w:p>
  </w:endnote>
  <w:endnote w:type="continuationSeparator" w:id="0">
    <w:p w14:paraId="7E3AA66F" w14:textId="77777777" w:rsidR="00ED4095" w:rsidRDefault="00ED4095" w:rsidP="008C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25A8E" w14:textId="77777777" w:rsidR="00ED4095" w:rsidRDefault="00ED4095" w:rsidP="008C55A8">
      <w:r>
        <w:separator/>
      </w:r>
    </w:p>
  </w:footnote>
  <w:footnote w:type="continuationSeparator" w:id="0">
    <w:p w14:paraId="4395F172" w14:textId="77777777" w:rsidR="00ED4095" w:rsidRDefault="00ED4095" w:rsidP="008C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2661"/>
    <w:multiLevelType w:val="hybridMultilevel"/>
    <w:tmpl w:val="17C06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F71DE"/>
    <w:multiLevelType w:val="hybridMultilevel"/>
    <w:tmpl w:val="2EC24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738FB"/>
    <w:multiLevelType w:val="hybridMultilevel"/>
    <w:tmpl w:val="4086D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95"/>
    <w:rsid w:val="0000025F"/>
    <w:rsid w:val="00003599"/>
    <w:rsid w:val="00021B97"/>
    <w:rsid w:val="0003556B"/>
    <w:rsid w:val="00045380"/>
    <w:rsid w:val="00064A0C"/>
    <w:rsid w:val="00067B29"/>
    <w:rsid w:val="000A186C"/>
    <w:rsid w:val="000A36FB"/>
    <w:rsid w:val="000A5C6E"/>
    <w:rsid w:val="000B2038"/>
    <w:rsid w:val="000F2BF1"/>
    <w:rsid w:val="00110886"/>
    <w:rsid w:val="00112C68"/>
    <w:rsid w:val="00112D44"/>
    <w:rsid w:val="00112F93"/>
    <w:rsid w:val="001166C9"/>
    <w:rsid w:val="00121292"/>
    <w:rsid w:val="001218DB"/>
    <w:rsid w:val="00126C19"/>
    <w:rsid w:val="001319C8"/>
    <w:rsid w:val="001426C9"/>
    <w:rsid w:val="0015643C"/>
    <w:rsid w:val="00171DB9"/>
    <w:rsid w:val="001779F0"/>
    <w:rsid w:val="001D21B5"/>
    <w:rsid w:val="001E5E8C"/>
    <w:rsid w:val="001E7476"/>
    <w:rsid w:val="002443A7"/>
    <w:rsid w:val="002A1788"/>
    <w:rsid w:val="002B2D58"/>
    <w:rsid w:val="002C30BD"/>
    <w:rsid w:val="002C4A19"/>
    <w:rsid w:val="002C78C5"/>
    <w:rsid w:val="002D12C1"/>
    <w:rsid w:val="002D3E11"/>
    <w:rsid w:val="00300614"/>
    <w:rsid w:val="003135DE"/>
    <w:rsid w:val="00324F2A"/>
    <w:rsid w:val="0034540B"/>
    <w:rsid w:val="00375820"/>
    <w:rsid w:val="003A4BE9"/>
    <w:rsid w:val="003A63BF"/>
    <w:rsid w:val="0040111D"/>
    <w:rsid w:val="00420DEB"/>
    <w:rsid w:val="00425A02"/>
    <w:rsid w:val="004860ED"/>
    <w:rsid w:val="00493F2F"/>
    <w:rsid w:val="004C31D0"/>
    <w:rsid w:val="004E0BB4"/>
    <w:rsid w:val="004F1355"/>
    <w:rsid w:val="00500D74"/>
    <w:rsid w:val="00514BBF"/>
    <w:rsid w:val="005161FA"/>
    <w:rsid w:val="005258DA"/>
    <w:rsid w:val="00532012"/>
    <w:rsid w:val="00561068"/>
    <w:rsid w:val="005644DC"/>
    <w:rsid w:val="00570ED3"/>
    <w:rsid w:val="00573FBB"/>
    <w:rsid w:val="00583922"/>
    <w:rsid w:val="00587B63"/>
    <w:rsid w:val="005B3137"/>
    <w:rsid w:val="005E2700"/>
    <w:rsid w:val="005F2C51"/>
    <w:rsid w:val="005F471A"/>
    <w:rsid w:val="006039EA"/>
    <w:rsid w:val="0061154E"/>
    <w:rsid w:val="0062628C"/>
    <w:rsid w:val="006650FA"/>
    <w:rsid w:val="00665129"/>
    <w:rsid w:val="00671ADC"/>
    <w:rsid w:val="00681715"/>
    <w:rsid w:val="00682882"/>
    <w:rsid w:val="00683E7E"/>
    <w:rsid w:val="00692BAD"/>
    <w:rsid w:val="006A6D9B"/>
    <w:rsid w:val="006C1D89"/>
    <w:rsid w:val="006C5945"/>
    <w:rsid w:val="006E5C26"/>
    <w:rsid w:val="00705C0F"/>
    <w:rsid w:val="00721E94"/>
    <w:rsid w:val="007221C1"/>
    <w:rsid w:val="00723FE6"/>
    <w:rsid w:val="0072492F"/>
    <w:rsid w:val="00730909"/>
    <w:rsid w:val="00731539"/>
    <w:rsid w:val="00737E6C"/>
    <w:rsid w:val="00742B28"/>
    <w:rsid w:val="00742C76"/>
    <w:rsid w:val="00746129"/>
    <w:rsid w:val="007638DF"/>
    <w:rsid w:val="007948E3"/>
    <w:rsid w:val="007B234A"/>
    <w:rsid w:val="007D0E85"/>
    <w:rsid w:val="007E1120"/>
    <w:rsid w:val="007E6186"/>
    <w:rsid w:val="007F7327"/>
    <w:rsid w:val="00801C6E"/>
    <w:rsid w:val="00806AA6"/>
    <w:rsid w:val="0082015B"/>
    <w:rsid w:val="00823760"/>
    <w:rsid w:val="0083611F"/>
    <w:rsid w:val="00871F74"/>
    <w:rsid w:val="008A3FE0"/>
    <w:rsid w:val="008C55A8"/>
    <w:rsid w:val="009515D1"/>
    <w:rsid w:val="009738E5"/>
    <w:rsid w:val="00976D10"/>
    <w:rsid w:val="00983262"/>
    <w:rsid w:val="00993ED9"/>
    <w:rsid w:val="00997051"/>
    <w:rsid w:val="009C264F"/>
    <w:rsid w:val="009D3912"/>
    <w:rsid w:val="009E7492"/>
    <w:rsid w:val="00A1696C"/>
    <w:rsid w:val="00A24DC2"/>
    <w:rsid w:val="00A34862"/>
    <w:rsid w:val="00A55B18"/>
    <w:rsid w:val="00A67391"/>
    <w:rsid w:val="00A8334D"/>
    <w:rsid w:val="00A85EE5"/>
    <w:rsid w:val="00AA415F"/>
    <w:rsid w:val="00AC01D0"/>
    <w:rsid w:val="00AD68C5"/>
    <w:rsid w:val="00B1173B"/>
    <w:rsid w:val="00B3173C"/>
    <w:rsid w:val="00B55324"/>
    <w:rsid w:val="00B56B76"/>
    <w:rsid w:val="00B620A3"/>
    <w:rsid w:val="00B6535B"/>
    <w:rsid w:val="00B915D6"/>
    <w:rsid w:val="00B92A94"/>
    <w:rsid w:val="00B935FA"/>
    <w:rsid w:val="00BA1495"/>
    <w:rsid w:val="00BA70CC"/>
    <w:rsid w:val="00BB6C51"/>
    <w:rsid w:val="00BC50AB"/>
    <w:rsid w:val="00BC6708"/>
    <w:rsid w:val="00BD49EA"/>
    <w:rsid w:val="00BE33DE"/>
    <w:rsid w:val="00BE4A4C"/>
    <w:rsid w:val="00C30917"/>
    <w:rsid w:val="00C45861"/>
    <w:rsid w:val="00C53AAF"/>
    <w:rsid w:val="00C60A7F"/>
    <w:rsid w:val="00C821C5"/>
    <w:rsid w:val="00C83BFE"/>
    <w:rsid w:val="00C9597F"/>
    <w:rsid w:val="00CA349C"/>
    <w:rsid w:val="00CA52EB"/>
    <w:rsid w:val="00CC35D0"/>
    <w:rsid w:val="00CD42D0"/>
    <w:rsid w:val="00CD7E5D"/>
    <w:rsid w:val="00CF48C9"/>
    <w:rsid w:val="00CF6DF7"/>
    <w:rsid w:val="00D0500E"/>
    <w:rsid w:val="00D11463"/>
    <w:rsid w:val="00D1714F"/>
    <w:rsid w:val="00D41F56"/>
    <w:rsid w:val="00D82AB7"/>
    <w:rsid w:val="00D86986"/>
    <w:rsid w:val="00D87759"/>
    <w:rsid w:val="00DB414F"/>
    <w:rsid w:val="00DD1138"/>
    <w:rsid w:val="00DD51D1"/>
    <w:rsid w:val="00DE24E8"/>
    <w:rsid w:val="00DF7F91"/>
    <w:rsid w:val="00E00955"/>
    <w:rsid w:val="00E00A7A"/>
    <w:rsid w:val="00E07647"/>
    <w:rsid w:val="00E43F0A"/>
    <w:rsid w:val="00E45E14"/>
    <w:rsid w:val="00E77605"/>
    <w:rsid w:val="00E86DF0"/>
    <w:rsid w:val="00EB68EC"/>
    <w:rsid w:val="00EC0931"/>
    <w:rsid w:val="00ED145D"/>
    <w:rsid w:val="00ED2008"/>
    <w:rsid w:val="00ED4095"/>
    <w:rsid w:val="00EF736B"/>
    <w:rsid w:val="00F07825"/>
    <w:rsid w:val="00F07CEE"/>
    <w:rsid w:val="00F141C8"/>
    <w:rsid w:val="00F25C55"/>
    <w:rsid w:val="00F26A59"/>
    <w:rsid w:val="00F26CE6"/>
    <w:rsid w:val="00F374BC"/>
    <w:rsid w:val="00F753A7"/>
    <w:rsid w:val="00FB2B4B"/>
    <w:rsid w:val="00FB5CC5"/>
    <w:rsid w:val="00FF0EE0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D11F4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8"/>
  </w:style>
  <w:style w:type="paragraph" w:styleId="Footer">
    <w:name w:val="footer"/>
    <w:basedOn w:val="Normal"/>
    <w:link w:val="Foot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8"/>
  </w:style>
  <w:style w:type="paragraph" w:styleId="NormalWeb">
    <w:name w:val="Normal (Web)"/>
    <w:basedOn w:val="Normal"/>
    <w:uiPriority w:val="99"/>
    <w:semiHidden/>
    <w:unhideWhenUsed/>
    <w:rsid w:val="00721E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B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74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4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4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4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4B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69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8"/>
  </w:style>
  <w:style w:type="paragraph" w:styleId="Footer">
    <w:name w:val="footer"/>
    <w:basedOn w:val="Normal"/>
    <w:link w:val="Foot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8"/>
  </w:style>
  <w:style w:type="paragraph" w:styleId="NormalWeb">
    <w:name w:val="Normal (Web)"/>
    <w:basedOn w:val="Normal"/>
    <w:uiPriority w:val="99"/>
    <w:semiHidden/>
    <w:unhideWhenUsed/>
    <w:rsid w:val="00721E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B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74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4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4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4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4B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1249</Words>
  <Characters>7125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Samantha</cp:lastModifiedBy>
  <cp:revision>3</cp:revision>
  <dcterms:created xsi:type="dcterms:W3CDTF">2017-09-19T15:35:00Z</dcterms:created>
  <dcterms:modified xsi:type="dcterms:W3CDTF">2017-09-19T17:05:00Z</dcterms:modified>
</cp:coreProperties>
</file>